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4D1C3" w14:textId="5F2E5316" w:rsidR="00502D23" w:rsidRDefault="0083665D" w:rsidP="00452923">
      <w:pPr>
        <w:pStyle w:val="Heading1"/>
      </w:pPr>
      <w:r>
        <w:t>The</w:t>
      </w:r>
      <w:r w:rsidR="00ED05E0">
        <w:t xml:space="preserve"> </w:t>
      </w:r>
      <w:r w:rsidR="0053050A" w:rsidRPr="000157A9">
        <w:rPr>
          <w:i/>
        </w:rPr>
        <w:t>E. coli</w:t>
      </w:r>
      <w:r w:rsidR="0053050A">
        <w:t xml:space="preserve"> </w:t>
      </w:r>
      <w:r>
        <w:t xml:space="preserve">molecular phenotype under </w:t>
      </w:r>
      <w:r w:rsidR="00ED05E0">
        <w:t>different growth conditions</w:t>
      </w:r>
    </w:p>
    <w:p w14:paraId="4B73D7E6" w14:textId="11157420" w:rsidR="00A11527" w:rsidRPr="00542C1B" w:rsidRDefault="00A11527" w:rsidP="00A11527">
      <w:r w:rsidRPr="00542C1B">
        <w:t>Mehmet U. Caglar</w:t>
      </w:r>
      <w:r w:rsidR="002E584D" w:rsidRPr="002E584D">
        <w:rPr>
          <w:vertAlign w:val="superscript"/>
        </w:rPr>
        <w:t>1, 2, 3</w:t>
      </w:r>
      <w:r w:rsidRPr="00542C1B">
        <w:t xml:space="preserve">, </w:t>
      </w:r>
      <w:r w:rsidR="00ED05E0" w:rsidRPr="00542C1B">
        <w:t>John R. Houser</w:t>
      </w:r>
      <w:r w:rsidR="002E584D" w:rsidRPr="002E584D">
        <w:rPr>
          <w:vertAlign w:val="superscript"/>
        </w:rPr>
        <w:t>3, 4, 5</w:t>
      </w:r>
      <w:r w:rsidR="00ED05E0" w:rsidRPr="00542C1B">
        <w:t xml:space="preserve">, </w:t>
      </w:r>
      <w:r w:rsidR="003E5878">
        <w:t>Craig S. Barnhart</w:t>
      </w:r>
      <w:r w:rsidR="002E584D" w:rsidRPr="002E584D">
        <w:rPr>
          <w:vertAlign w:val="superscript"/>
        </w:rPr>
        <w:t>3</w:t>
      </w:r>
      <w:r w:rsidR="002E584D">
        <w:rPr>
          <w:vertAlign w:val="superscript"/>
        </w:rPr>
        <w:t>, 4</w:t>
      </w:r>
      <w:r w:rsidR="003E5878">
        <w:t>, Daniel R. Boutz</w:t>
      </w:r>
      <w:r w:rsidR="002E584D" w:rsidRPr="002E584D">
        <w:rPr>
          <w:vertAlign w:val="superscript"/>
        </w:rPr>
        <w:t>3, 4, 5</w:t>
      </w:r>
      <w:r w:rsidR="003E5878">
        <w:t>,</w:t>
      </w:r>
      <w:r w:rsidR="003E5878" w:rsidRPr="00542C1B">
        <w:t xml:space="preserve"> </w:t>
      </w:r>
      <w:r w:rsidR="003E5878">
        <w:t>Sean M. Carroll</w:t>
      </w:r>
      <w:r w:rsidR="002E584D" w:rsidRPr="002E584D">
        <w:rPr>
          <w:vertAlign w:val="superscript"/>
        </w:rPr>
        <w:t>6</w:t>
      </w:r>
      <w:r w:rsidR="003E5878">
        <w:t>, Aurko Dasgupta</w:t>
      </w:r>
      <w:r w:rsidR="002E584D">
        <w:rPr>
          <w:vertAlign w:val="superscript"/>
        </w:rPr>
        <w:t xml:space="preserve">3, </w:t>
      </w:r>
      <w:r w:rsidR="002E584D" w:rsidRPr="002E584D">
        <w:rPr>
          <w:vertAlign w:val="superscript"/>
        </w:rPr>
        <w:t>4</w:t>
      </w:r>
      <w:r w:rsidR="003E5878">
        <w:t xml:space="preserve">, </w:t>
      </w:r>
      <w:r w:rsidRPr="00542C1B">
        <w:t>Walter F. Lenoir</w:t>
      </w:r>
      <w:r w:rsidR="002E584D" w:rsidRPr="002E584D">
        <w:rPr>
          <w:vertAlign w:val="superscript"/>
        </w:rPr>
        <w:t>5</w:t>
      </w:r>
      <w:r w:rsidRPr="00542C1B">
        <w:t xml:space="preserve">, </w:t>
      </w:r>
      <w:r w:rsidR="003E5878">
        <w:t>Bartram L. Smith</w:t>
      </w:r>
      <w:r w:rsidR="002E584D" w:rsidRPr="002E584D">
        <w:rPr>
          <w:vertAlign w:val="superscript"/>
        </w:rPr>
        <w:t>1, 2, 3</w:t>
      </w:r>
      <w:r w:rsidR="003E5878">
        <w:t>, Viswanadham Sridhara</w:t>
      </w:r>
      <w:r w:rsidR="002E584D" w:rsidRPr="002E584D">
        <w:rPr>
          <w:vertAlign w:val="superscript"/>
        </w:rPr>
        <w:t>2, 3</w:t>
      </w:r>
      <w:r w:rsidR="003E5878">
        <w:t xml:space="preserve">, </w:t>
      </w:r>
      <w:r w:rsidRPr="00542C1B">
        <w:t>Dariya K. Sydykova</w:t>
      </w:r>
      <w:r w:rsidR="002E584D" w:rsidRPr="002E584D">
        <w:rPr>
          <w:vertAlign w:val="superscript"/>
        </w:rPr>
        <w:t>1, 2, 3</w:t>
      </w:r>
      <w:r w:rsidRPr="00542C1B">
        <w:t>,</w:t>
      </w:r>
      <w:r w:rsidR="00006B59">
        <w:t xml:space="preserve"> </w:t>
      </w:r>
      <w:r w:rsidR="000D73E0">
        <w:t>Drew Vander Wood</w:t>
      </w:r>
      <w:r w:rsidR="002E584D" w:rsidRPr="002E584D">
        <w:rPr>
          <w:vertAlign w:val="superscript"/>
        </w:rPr>
        <w:t>3, 5</w:t>
      </w:r>
      <w:r w:rsidR="000D73E0">
        <w:t>,</w:t>
      </w:r>
      <w:r w:rsidR="00ED05E0" w:rsidRPr="00542C1B">
        <w:t xml:space="preserve"> </w:t>
      </w:r>
      <w:r w:rsidR="003E5878">
        <w:t>Christopher J. Marx</w:t>
      </w:r>
      <w:r w:rsidR="002E584D" w:rsidRPr="002E584D">
        <w:rPr>
          <w:vertAlign w:val="superscript"/>
        </w:rPr>
        <w:t>7, 8</w:t>
      </w:r>
      <w:r w:rsidR="003E5878">
        <w:t xml:space="preserve">, </w:t>
      </w:r>
      <w:r w:rsidRPr="00542C1B">
        <w:t>Edward M. Marcotte</w:t>
      </w:r>
      <w:r w:rsidR="002E584D" w:rsidRPr="002E584D">
        <w:rPr>
          <w:vertAlign w:val="superscript"/>
        </w:rPr>
        <w:t>3, 4, 5</w:t>
      </w:r>
      <w:r w:rsidR="002E584D" w:rsidRPr="002E584D">
        <w:t>*</w:t>
      </w:r>
      <w:r w:rsidRPr="00542C1B">
        <w:t xml:space="preserve">, </w:t>
      </w:r>
      <w:r w:rsidR="00ED05E0" w:rsidRPr="00542C1B">
        <w:t>Jeffrey E. Barrick</w:t>
      </w:r>
      <w:r w:rsidR="002E584D" w:rsidRPr="002E584D">
        <w:rPr>
          <w:vertAlign w:val="superscript"/>
        </w:rPr>
        <w:t>3, 4, 5</w:t>
      </w:r>
      <w:r w:rsidR="002E584D" w:rsidRPr="002E584D">
        <w:t>*</w:t>
      </w:r>
      <w:r w:rsidR="00ED05E0" w:rsidRPr="00542C1B">
        <w:t xml:space="preserve">, </w:t>
      </w:r>
      <w:r w:rsidRPr="00542C1B">
        <w:t>Claus O. Wilke</w:t>
      </w:r>
      <w:r w:rsidR="002E584D" w:rsidRPr="002E584D">
        <w:rPr>
          <w:vertAlign w:val="superscript"/>
        </w:rPr>
        <w:t>3, 4, 5</w:t>
      </w:r>
      <w:r w:rsidR="002E584D" w:rsidRPr="002E584D">
        <w:t>*</w:t>
      </w:r>
    </w:p>
    <w:p w14:paraId="21FEEA6B" w14:textId="77777777" w:rsidR="00A11527" w:rsidRDefault="00A11527" w:rsidP="00A11527"/>
    <w:p w14:paraId="1AE24159" w14:textId="171B87DB" w:rsidR="007278D7" w:rsidRDefault="002E584D" w:rsidP="00A11527">
      <w:r w:rsidRPr="002E584D">
        <w:rPr>
          <w:vertAlign w:val="superscript"/>
        </w:rPr>
        <w:t>1</w:t>
      </w:r>
      <w:r w:rsidRPr="002E584D">
        <w:t>Department of Integrative Biology</w:t>
      </w:r>
      <w:r>
        <w:t>, The University of Texas at Austin</w:t>
      </w:r>
    </w:p>
    <w:p w14:paraId="3C034515" w14:textId="16379F3F" w:rsidR="002E584D" w:rsidRDefault="002E584D" w:rsidP="00A11527">
      <w:r w:rsidRPr="002E584D">
        <w:rPr>
          <w:vertAlign w:val="superscript"/>
        </w:rPr>
        <w:t>2</w:t>
      </w:r>
      <w:r>
        <w:t>Center for Computational Biology and Bioinformatics, The University of Texas at Austin</w:t>
      </w:r>
    </w:p>
    <w:p w14:paraId="2428490B" w14:textId="6EE500B0" w:rsidR="002E584D" w:rsidRDefault="002E584D" w:rsidP="00A11527">
      <w:r w:rsidRPr="002E584D">
        <w:rPr>
          <w:vertAlign w:val="superscript"/>
        </w:rPr>
        <w:t>3</w:t>
      </w:r>
      <w:r>
        <w:t>Institute for Cellular and Molecular Biology, The University of Texas at Austin</w:t>
      </w:r>
    </w:p>
    <w:p w14:paraId="6EB8ACEF" w14:textId="3DCF4CF4" w:rsidR="002E584D" w:rsidRDefault="002E584D" w:rsidP="00A11527">
      <w:r w:rsidRPr="002E584D">
        <w:rPr>
          <w:vertAlign w:val="superscript"/>
        </w:rPr>
        <w:t>4</w:t>
      </w:r>
      <w:r>
        <w:t>Center for Systems and Synthetic Biology, The University of Texas at Austin</w:t>
      </w:r>
    </w:p>
    <w:p w14:paraId="54C7F77E" w14:textId="296CB851" w:rsidR="002E584D" w:rsidRDefault="002E584D" w:rsidP="00A11527">
      <w:r w:rsidRPr="002E584D">
        <w:rPr>
          <w:vertAlign w:val="superscript"/>
        </w:rPr>
        <w:t>5</w:t>
      </w:r>
      <w:r>
        <w:t>Department of Molecular Biosciences, The University of Texas at Austin</w:t>
      </w:r>
    </w:p>
    <w:p w14:paraId="17E56704" w14:textId="2A55697D" w:rsidR="002E584D" w:rsidRDefault="002E584D" w:rsidP="002E584D">
      <w:r w:rsidRPr="002E584D">
        <w:rPr>
          <w:vertAlign w:val="superscript"/>
        </w:rPr>
        <w:t>6</w:t>
      </w:r>
      <w:r w:rsidRPr="002E584D">
        <w:t>Department of Organismic and Evolutionary Biology, Harvard University</w:t>
      </w:r>
    </w:p>
    <w:p w14:paraId="68B23AD8" w14:textId="77777777" w:rsidR="002E584D" w:rsidRDefault="002E584D" w:rsidP="002E584D">
      <w:r w:rsidRPr="002E584D">
        <w:rPr>
          <w:vertAlign w:val="superscript"/>
        </w:rPr>
        <w:t>7</w:t>
      </w:r>
      <w:r w:rsidRPr="002E584D">
        <w:t>Department of Biological Sciences, University of Idaho, Moscow, Idaho</w:t>
      </w:r>
    </w:p>
    <w:p w14:paraId="4F95C975" w14:textId="453EB0E7" w:rsidR="002E584D" w:rsidRPr="002E584D" w:rsidRDefault="002E584D" w:rsidP="002E584D">
      <w:r w:rsidRPr="002E584D">
        <w:rPr>
          <w:vertAlign w:val="superscript"/>
        </w:rPr>
        <w:t>8</w:t>
      </w:r>
      <w:r w:rsidRPr="002E584D">
        <w:t>Institute for Bioinformatics and Evolutionary Studies, University of Idaho, Moscow, Idaho</w:t>
      </w:r>
    </w:p>
    <w:p w14:paraId="3974D451" w14:textId="32507B5E" w:rsidR="002E584D" w:rsidRDefault="002E584D" w:rsidP="00A11527"/>
    <w:p w14:paraId="12A94C43" w14:textId="15A0E822" w:rsidR="002E584D" w:rsidRPr="002E584D" w:rsidRDefault="002E584D" w:rsidP="002E584D">
      <w:r>
        <w:t xml:space="preserve">*Corresponding author: </w:t>
      </w:r>
      <w:hyperlink r:id="rId9" w:history="1">
        <w:r w:rsidRPr="002E584D">
          <w:rPr>
            <w:rStyle w:val="Hyperlink"/>
          </w:rPr>
          <w:t>marcotte@icmb.utexas.edu</w:t>
        </w:r>
      </w:hyperlink>
      <w:r w:rsidRPr="002E584D">
        <w:t> (EMM);</w:t>
      </w:r>
      <w:r>
        <w:t xml:space="preserve"> </w:t>
      </w:r>
      <w:hyperlink r:id="rId10" w:history="1">
        <w:r w:rsidRPr="002E584D">
          <w:rPr>
            <w:rStyle w:val="Hyperlink"/>
          </w:rPr>
          <w:t>jbarrick@cm.utexas.edu</w:t>
        </w:r>
      </w:hyperlink>
      <w:r w:rsidRPr="002E584D">
        <w:t> (JEB); </w:t>
      </w:r>
      <w:hyperlink r:id="rId11" w:history="1">
        <w:r w:rsidRPr="002E584D">
          <w:rPr>
            <w:rStyle w:val="Hyperlink"/>
          </w:rPr>
          <w:t>wilke@austin.utexas.edu</w:t>
        </w:r>
      </w:hyperlink>
      <w:r>
        <w:t xml:space="preserve"> (COW)</w:t>
      </w:r>
    </w:p>
    <w:p w14:paraId="59538896" w14:textId="74ABD0EF" w:rsidR="002E584D" w:rsidRPr="00A11527" w:rsidRDefault="002E584D" w:rsidP="00A11527"/>
    <w:p w14:paraId="3ACBFCE5" w14:textId="11566B06" w:rsidR="00E44657" w:rsidRPr="008C0D13" w:rsidRDefault="00E44657" w:rsidP="008C0D13">
      <w:pPr>
        <w:pStyle w:val="Heading2"/>
        <w:tabs>
          <w:tab w:val="left" w:pos="2172"/>
        </w:tabs>
        <w:rPr>
          <w:vertAlign w:val="subscript"/>
        </w:rPr>
      </w:pPr>
      <w:r>
        <w:t>Abstract</w:t>
      </w:r>
      <w:r w:rsidR="008C0D13">
        <w:tab/>
      </w:r>
    </w:p>
    <w:p w14:paraId="23A7B73D" w14:textId="1CF0C1BA" w:rsidR="00E44657" w:rsidRDefault="009E1177" w:rsidP="00E44657">
      <w:r>
        <w:t xml:space="preserve">Modern systems biology requires extensive, carefully curated </w:t>
      </w:r>
      <w:r w:rsidR="0083665D">
        <w:t>measurement</w:t>
      </w:r>
      <w:r w:rsidR="00CA1E44">
        <w:t>s</w:t>
      </w:r>
      <w:r>
        <w:t xml:space="preserve"> </w:t>
      </w:r>
      <w:r w:rsidR="0083665D">
        <w:t>of cellular components in response to different enviro</w:t>
      </w:r>
      <w:r w:rsidR="00F16271">
        <w:t>nmental conditions. While</w:t>
      </w:r>
      <w:r w:rsidR="0083665D">
        <w:t xml:space="preserve"> high-throughput methods have made tran</w:t>
      </w:r>
      <w:r w:rsidR="00F16271">
        <w:t>scriptomics and proteomics data</w:t>
      </w:r>
      <w:r w:rsidR="0083665D">
        <w:t xml:space="preserve">sets widely accessible and relatively cheap to generate, systematic measurements of both mRNA and protein abundances under a wide range of different conditions are still relatively rare. </w:t>
      </w:r>
      <w:r w:rsidR="006E3CAA" w:rsidRPr="009E1177">
        <w:t>Here we present</w:t>
      </w:r>
      <w:r w:rsidR="00881AAF" w:rsidRPr="009E1177">
        <w:t xml:space="preserve"> a detailed</w:t>
      </w:r>
      <w:r w:rsidRPr="009E1177">
        <w:t>,</w:t>
      </w:r>
      <w:r w:rsidR="00881AAF" w:rsidRPr="009E1177">
        <w:t xml:space="preserve"> </w:t>
      </w:r>
      <w:r w:rsidR="00593E95">
        <w:t>genome-</w:t>
      </w:r>
      <w:r w:rsidR="00AC1149" w:rsidRPr="009E1177">
        <w:t>wide</w:t>
      </w:r>
      <w:r w:rsidRPr="009E1177">
        <w:t xml:space="preserve"> transcriptomics and proteomics</w:t>
      </w:r>
      <w:r w:rsidR="00AC1149" w:rsidRPr="009E1177">
        <w:t xml:space="preserve"> </w:t>
      </w:r>
      <w:r w:rsidRPr="009E1177">
        <w:t>dataset</w:t>
      </w:r>
      <w:r w:rsidR="00881AAF" w:rsidRPr="009E1177">
        <w:t xml:space="preserve"> of</w:t>
      </w:r>
      <w:r w:rsidR="007B2831" w:rsidRPr="009E1177">
        <w:t xml:space="preserve"> </w:t>
      </w:r>
      <w:r w:rsidR="00881AAF" w:rsidRPr="009E1177">
        <w:rPr>
          <w:i/>
        </w:rPr>
        <w:t>E.</w:t>
      </w:r>
      <w:r w:rsidR="00AC1149" w:rsidRPr="009E1177">
        <w:rPr>
          <w:i/>
        </w:rPr>
        <w:t xml:space="preserve"> </w:t>
      </w:r>
      <w:r w:rsidR="00881AAF" w:rsidRPr="009E1177">
        <w:rPr>
          <w:i/>
        </w:rPr>
        <w:t xml:space="preserve">coli </w:t>
      </w:r>
      <w:r w:rsidRPr="009E1177">
        <w:t xml:space="preserve">grown </w:t>
      </w:r>
      <w:r w:rsidR="0083665D">
        <w:t xml:space="preserve">under </w:t>
      </w:r>
      <w:r w:rsidR="007D014B" w:rsidRPr="00873A97">
        <w:t>34</w:t>
      </w:r>
      <w:r w:rsidR="0083665D">
        <w:t xml:space="preserve"> </w:t>
      </w:r>
      <w:r w:rsidRPr="009E1177">
        <w:t>different conditions. We manipulate concentrations of sodium and magnesium</w:t>
      </w:r>
      <w:r w:rsidR="0083665D">
        <w:t xml:space="preserve"> in the growth media</w:t>
      </w:r>
      <w:r w:rsidR="00F16271">
        <w:t xml:space="preserve">, and we consider four </w:t>
      </w:r>
      <w:r w:rsidRPr="009E1177">
        <w:t xml:space="preserve">different carbon sources glucose, gluconate, lactate, and glycerol. Moreover, samples are taken both in exponential and stationary phase, and we include </w:t>
      </w:r>
      <w:r w:rsidR="0083665D">
        <w:t xml:space="preserve">two extensive </w:t>
      </w:r>
      <w:r w:rsidRPr="009E1177">
        <w:t xml:space="preserve">time-courses, </w:t>
      </w:r>
      <w:r w:rsidR="0083665D">
        <w:t>with multiple samples taken between 3</w:t>
      </w:r>
      <w:r w:rsidR="00CA1E44">
        <w:t xml:space="preserve"> </w:t>
      </w:r>
      <w:r w:rsidR="0083665D">
        <w:t>h</w:t>
      </w:r>
      <w:r w:rsidR="00CA1E44">
        <w:t>ours</w:t>
      </w:r>
      <w:r w:rsidR="0083665D">
        <w:t xml:space="preserve"> and</w:t>
      </w:r>
      <w:r w:rsidRPr="009E1177">
        <w:t xml:space="preserve"> </w:t>
      </w:r>
      <w:r w:rsidR="00FB0045" w:rsidRPr="009E1177">
        <w:t>2 weeks</w:t>
      </w:r>
      <w:r w:rsidR="00881AAF" w:rsidRPr="009E1177">
        <w:t>.</w:t>
      </w:r>
      <w:r>
        <w:t xml:space="preserve"> We find that exponential-phase samples systematically differ from stationary-phase samples, in particular at the level of mRNA. Regulatory responses to different carbon sources or salt stresses are more moderate, but </w:t>
      </w:r>
      <w:r w:rsidR="00F16271">
        <w:t xml:space="preserve">we find numerous differentially </w:t>
      </w:r>
      <w:r>
        <w:t xml:space="preserve">expressed genes for growth on gluconate and under salt and magnesium stress. Our data set provides a rich resource for future computational modeling of </w:t>
      </w:r>
      <w:r w:rsidRPr="009E1177">
        <w:rPr>
          <w:i/>
        </w:rPr>
        <w:t>E. coli</w:t>
      </w:r>
      <w:r>
        <w:t xml:space="preserve"> gene regulation, transcription, and translation.</w:t>
      </w:r>
      <w:r w:rsidRPr="009E1177">
        <w:t xml:space="preserve"> </w:t>
      </w:r>
    </w:p>
    <w:p w14:paraId="378A6BC5" w14:textId="77777777" w:rsidR="009E1177" w:rsidRPr="00E44657" w:rsidRDefault="009E1177" w:rsidP="00E44657"/>
    <w:p w14:paraId="0B1ABE43" w14:textId="696FD08C" w:rsidR="00AE1031" w:rsidRDefault="00AE1031" w:rsidP="00176A0E">
      <w:pPr>
        <w:pStyle w:val="Heading2"/>
      </w:pPr>
      <w:r>
        <w:t>Introduction</w:t>
      </w:r>
    </w:p>
    <w:p w14:paraId="1C01D354" w14:textId="77777777" w:rsidR="00AE1031" w:rsidRDefault="00AE1031" w:rsidP="00AE1031"/>
    <w:p w14:paraId="212988D7" w14:textId="16D4A70B" w:rsidR="00162DB1" w:rsidRPr="00043BB9" w:rsidRDefault="00AE1031" w:rsidP="00DB5BD2">
      <w:pPr>
        <w:rPr>
          <w:color w:val="000000" w:themeColor="text1"/>
        </w:rPr>
      </w:pPr>
      <w:r w:rsidRPr="00BD7E7C">
        <w:rPr>
          <w:color w:val="000000" w:themeColor="text1"/>
        </w:rPr>
        <w:t xml:space="preserve">A goal of systems biology has been to understand how phenotype originates from genotype. The phenotype of a cell is determined by complex regulation of </w:t>
      </w:r>
      <w:r w:rsidR="00CA1E44" w:rsidRPr="00BD7E7C">
        <w:rPr>
          <w:color w:val="000000" w:themeColor="text1"/>
        </w:rPr>
        <w:t xml:space="preserve">metabolism, </w:t>
      </w:r>
      <w:r w:rsidRPr="00BD7E7C">
        <w:rPr>
          <w:color w:val="000000" w:themeColor="text1"/>
        </w:rPr>
        <w:t xml:space="preserve">gene </w:t>
      </w:r>
      <w:r w:rsidR="00F9749E" w:rsidRPr="00BD7E7C">
        <w:rPr>
          <w:color w:val="000000" w:themeColor="text1"/>
        </w:rPr>
        <w:t>expression</w:t>
      </w:r>
      <w:r w:rsidRPr="00BD7E7C">
        <w:rPr>
          <w:color w:val="000000" w:themeColor="text1"/>
        </w:rPr>
        <w:t xml:space="preserve">, </w:t>
      </w:r>
      <w:r w:rsidR="00BD7E7C" w:rsidRPr="00BD7E7C">
        <w:rPr>
          <w:color w:val="000000" w:themeColor="text1"/>
        </w:rPr>
        <w:t xml:space="preserve">and </w:t>
      </w:r>
      <w:r w:rsidR="00CA1E44" w:rsidRPr="00BD7E7C">
        <w:rPr>
          <w:color w:val="000000" w:themeColor="text1"/>
        </w:rPr>
        <w:t>cell signaling</w:t>
      </w:r>
      <w:r w:rsidR="00BD7E7C" w:rsidRPr="00BD7E7C">
        <w:rPr>
          <w:color w:val="000000" w:themeColor="text1"/>
        </w:rPr>
        <w:t>.</w:t>
      </w:r>
      <w:r w:rsidRPr="00BD7E7C">
        <w:rPr>
          <w:color w:val="000000" w:themeColor="text1"/>
        </w:rPr>
        <w:t xml:space="preserve"> Understanding the connection between phenotype and genotype is crucial to understanding disease and for engineering biology</w:t>
      </w:r>
      <w:r w:rsidR="00315216" w:rsidRPr="00043BB9">
        <w:rPr>
          <w:color w:val="000000" w:themeColor="text1"/>
        </w:rPr>
        <w:fldChar w:fldCharType="begin"/>
      </w:r>
      <w:r w:rsidR="005F0BA1">
        <w:rPr>
          <w:color w:val="000000" w:themeColor="text1"/>
        </w:rPr>
        <w:instrText xml:space="preserve"> ADDIN ZOTERO_ITEM CSL_CITATION {"citationID":"nYoZQkZI","properties":{"unsorted":true,"formattedCitation":"{\\rtf \\super 1\\nosupersub{}}","plainCitation":"1"},"citationItems":[{"id":4,"uris":["http://zotero.org/users/local/FOPKHRFW/items/P6RZ6QUK"],"uri":["http://zotero.org/users/local/FOPKHRFW/items/P6RZ6QUK"],"itemData":{"id":4,"type":"article-journal","title":"Discovering genotypes underlying human phenotypes: past successes for mendelian disease, future approaches for complex disease","container-title":"Nature Genetics","page":"228-237","volume":"33","source":"www.nature.com","abstract":"The past two decades have witnessed an explosion in the identification, largely by positional cloning, of genes associated with mendelian diseases. The roughly 1,200 genes that have been characterized have clarified our understanding of the molecular basis of human genetic disease. The principles derived from these successes should be applied now to strategies aimed at finding the considerably more elusive genes that underlie complex disease phenotypes. The distribution of types of mutation in mendelian disease genes argues for serious consideration of the early application of a genomic-scale sequence-based approach to association studies and against complete reliance on a positional cloning approach based on a map of anonymous single nucleotide polymorphism haplotypes.","DOI":"10.1038/ng1090","shortTitle":"Discovering genotypes underlying human phenotypes","journalAbbreviation":"Nat Genet","language":"en","author":[{"family":"Botstein","given":"David"},{"family":"Risch","given":"Neil"}],"issued":{"date-parts":[["2003",3,1]]}}}],"schema":"https://github.com/citation-style-language/schema/raw/master/csl-citation.json"} </w:instrText>
      </w:r>
      <w:r w:rsidR="00315216" w:rsidRPr="00043BB9">
        <w:rPr>
          <w:color w:val="000000" w:themeColor="text1"/>
        </w:rPr>
        <w:fldChar w:fldCharType="separate"/>
      </w:r>
      <w:r w:rsidR="00A25F48" w:rsidRPr="00A25F48">
        <w:rPr>
          <w:rFonts w:ascii="Calibri" w:eastAsia="Times New Roman" w:cs="Times New Roman"/>
          <w:color w:val="000000"/>
          <w:vertAlign w:val="superscript"/>
        </w:rPr>
        <w:t>1</w:t>
      </w:r>
      <w:r w:rsidR="00315216" w:rsidRPr="00043BB9">
        <w:rPr>
          <w:color w:val="000000" w:themeColor="text1"/>
        </w:rPr>
        <w:fldChar w:fldCharType="end"/>
      </w:r>
      <w:r w:rsidR="002E44C6" w:rsidRPr="00043BB9">
        <w:rPr>
          <w:color w:val="000000" w:themeColor="text1"/>
        </w:rPr>
        <w:t xml:space="preserve">. </w:t>
      </w:r>
      <w:r w:rsidRPr="00043BB9">
        <w:rPr>
          <w:color w:val="000000" w:themeColor="text1"/>
        </w:rPr>
        <w:t>Computational models are particularly well suited to studying this problem</w:t>
      </w:r>
      <w:r w:rsidR="00F16271">
        <w:rPr>
          <w:color w:val="000000" w:themeColor="text1"/>
        </w:rPr>
        <w:t>,</w:t>
      </w:r>
      <w:r w:rsidRPr="00043BB9">
        <w:rPr>
          <w:color w:val="000000" w:themeColor="text1"/>
        </w:rPr>
        <w:t xml:space="preserve"> as they can synthesize and organize diverse and complex data in a predictive framework</w:t>
      </w:r>
      <w:r w:rsidR="002E44C6" w:rsidRPr="00043BB9">
        <w:rPr>
          <w:color w:val="000000" w:themeColor="text1"/>
        </w:rPr>
        <w:t xml:space="preserve">, but detailed experimental </w:t>
      </w:r>
      <w:r w:rsidR="00F9749E">
        <w:rPr>
          <w:color w:val="000000" w:themeColor="text1"/>
        </w:rPr>
        <w:t>studies including many</w:t>
      </w:r>
      <w:r w:rsidR="002E44C6" w:rsidRPr="00043BB9">
        <w:rPr>
          <w:color w:val="000000" w:themeColor="text1"/>
        </w:rPr>
        <w:t xml:space="preserve"> samples </w:t>
      </w:r>
      <w:r w:rsidR="00F9749E">
        <w:rPr>
          <w:color w:val="000000" w:themeColor="text1"/>
        </w:rPr>
        <w:t xml:space="preserve">are </w:t>
      </w:r>
      <w:r w:rsidR="00F9749E">
        <w:rPr>
          <w:color w:val="000000" w:themeColor="text1"/>
        </w:rPr>
        <w:lastRenderedPageBreak/>
        <w:t xml:space="preserve">needed </w:t>
      </w:r>
      <w:r w:rsidR="002E44C6" w:rsidRPr="00043BB9">
        <w:rPr>
          <w:color w:val="000000" w:themeColor="text1"/>
        </w:rPr>
        <w:t xml:space="preserve">to understand interactions between different </w:t>
      </w:r>
      <w:r w:rsidR="00F9749E">
        <w:rPr>
          <w:color w:val="000000" w:themeColor="text1"/>
        </w:rPr>
        <w:t xml:space="preserve">types </w:t>
      </w:r>
      <w:r w:rsidR="002E44C6" w:rsidRPr="00043BB9">
        <w:rPr>
          <w:color w:val="000000" w:themeColor="text1"/>
        </w:rPr>
        <w:t>of omics</w:t>
      </w:r>
      <w:r w:rsidR="00F9749E">
        <w:rPr>
          <w:color w:val="000000" w:themeColor="text1"/>
        </w:rPr>
        <w:t xml:space="preserve"> data</w:t>
      </w:r>
      <w:r w:rsidR="00596DC3" w:rsidRPr="00043BB9">
        <w:rPr>
          <w:color w:val="000000" w:themeColor="text1"/>
        </w:rPr>
        <w:fldChar w:fldCharType="begin"/>
      </w:r>
      <w:r w:rsidR="005F0BA1">
        <w:rPr>
          <w:color w:val="000000" w:themeColor="text1"/>
        </w:rPr>
        <w:instrText xml:space="preserve"> ADDIN ZOTERO_ITEM CSL_CITATION {"citationID":"1q76cb1und","properties":{"formattedCitation":"{\\rtf \\super 2\\nosupersub{}}","plainCitation":"2"},"citationItems":[{"id":54,"uris":["http://zotero.org/users/local/FOPKHRFW/items/U3RTFQCJ"],"uri":["http://zotero.org/users/local/FOPKHRFW/items/U3RTFQCJ"],"itemData":{"id":54,"type":"article-journal","title":"Integrating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biology","language":"en","author":[{"family":"Zhang","given":"W."},{"family":"Li","given":"F."},{"family":"Nie","given":"L."}],"issued":{"date-parts":[["2010",2,1]]}}}],"schema":"https://github.com/citation-style-language/schema/raw/master/csl-citation.json"} </w:instrText>
      </w:r>
      <w:r w:rsidR="00596DC3" w:rsidRPr="00043BB9">
        <w:rPr>
          <w:color w:val="000000" w:themeColor="text1"/>
        </w:rPr>
        <w:fldChar w:fldCharType="separate"/>
      </w:r>
      <w:r w:rsidR="00A25F48" w:rsidRPr="00A25F48">
        <w:rPr>
          <w:rFonts w:ascii="Calibri" w:eastAsia="Times New Roman" w:cs="Times New Roman"/>
          <w:color w:val="000000"/>
          <w:vertAlign w:val="superscript"/>
        </w:rPr>
        <w:t>2</w:t>
      </w:r>
      <w:r w:rsidR="00596DC3" w:rsidRPr="00043BB9">
        <w:rPr>
          <w:color w:val="000000" w:themeColor="text1"/>
        </w:rPr>
        <w:fldChar w:fldCharType="end"/>
      </w:r>
      <w:r w:rsidR="002E44C6" w:rsidRPr="00043BB9">
        <w:rPr>
          <w:color w:val="000000" w:themeColor="text1"/>
        </w:rPr>
        <w:t xml:space="preserve">. </w:t>
      </w:r>
      <w:r w:rsidR="00043BB9">
        <w:rPr>
          <w:color w:val="000000" w:themeColor="text1"/>
        </w:rPr>
        <w:t>M</w:t>
      </w:r>
      <w:r w:rsidRPr="00043BB9">
        <w:rPr>
          <w:color w:val="000000" w:themeColor="text1"/>
        </w:rPr>
        <w:t xml:space="preserve">uch effort is currently being spent on understanding how to best integrate </w:t>
      </w:r>
      <w:r w:rsidR="00F9749E">
        <w:rPr>
          <w:color w:val="000000" w:themeColor="text1"/>
        </w:rPr>
        <w:t xml:space="preserve">information collected about </w:t>
      </w:r>
      <w:r w:rsidRPr="00043BB9">
        <w:rPr>
          <w:color w:val="000000" w:themeColor="text1"/>
        </w:rPr>
        <w:t xml:space="preserve">multiple </w:t>
      </w:r>
      <w:r w:rsidR="00ED05E0" w:rsidRPr="00043BB9">
        <w:rPr>
          <w:color w:val="000000" w:themeColor="text1"/>
        </w:rPr>
        <w:t xml:space="preserve">cellular </w:t>
      </w:r>
      <w:r w:rsidRPr="00043BB9">
        <w:rPr>
          <w:color w:val="000000" w:themeColor="text1"/>
        </w:rPr>
        <w:t>subsystems</w:t>
      </w:r>
      <w:bookmarkStart w:id="0" w:name="ZOTERO_BREF_SEh32slhUEgt"/>
      <w:bookmarkEnd w:id="0"/>
      <w:r w:rsidR="00F9749E">
        <w:rPr>
          <w:color w:val="000000" w:themeColor="text1"/>
        </w:rPr>
        <w:t xml:space="preserve"> </w:t>
      </w:r>
      <w:r w:rsidR="00DC7EA0">
        <w:rPr>
          <w:color w:val="000000" w:themeColor="text1"/>
        </w:rPr>
        <w:t xml:space="preserve">that is </w:t>
      </w:r>
      <w:r w:rsidR="00F9749E">
        <w:rPr>
          <w:color w:val="000000" w:themeColor="text1"/>
        </w:rPr>
        <w:t xml:space="preserve">derived from different </w:t>
      </w:r>
      <w:r w:rsidR="00DC7EA0">
        <w:rPr>
          <w:color w:val="000000" w:themeColor="text1"/>
        </w:rPr>
        <w:t xml:space="preserve">types of </w:t>
      </w:r>
      <w:r w:rsidR="00F9749E">
        <w:rPr>
          <w:color w:val="000000" w:themeColor="text1"/>
        </w:rPr>
        <w:t xml:space="preserve">high-throughput </w:t>
      </w:r>
      <w:r w:rsidR="006131A8">
        <w:rPr>
          <w:color w:val="000000" w:themeColor="text1"/>
        </w:rPr>
        <w:t>measurements</w:t>
      </w:r>
      <w:r w:rsidRPr="00043BB9">
        <w:rPr>
          <w:color w:val="000000" w:themeColor="text1"/>
        </w:rPr>
        <w:t xml:space="preserve">. For example, there are many proposed approaches </w:t>
      </w:r>
      <w:r w:rsidR="00F9749E">
        <w:rPr>
          <w:color w:val="000000" w:themeColor="text1"/>
        </w:rPr>
        <w:t>for relating gene expression and</w:t>
      </w:r>
      <w:r w:rsidRPr="00043BB9">
        <w:rPr>
          <w:color w:val="000000" w:themeColor="text1"/>
        </w:rPr>
        <w:t xml:space="preserve"> </w:t>
      </w:r>
      <w:r w:rsidR="00B03A80" w:rsidRPr="00043BB9">
        <w:rPr>
          <w:color w:val="000000" w:themeColor="text1"/>
        </w:rPr>
        <w:t>protein abundances</w:t>
      </w:r>
      <w:r w:rsidR="00F9749E">
        <w:rPr>
          <w:color w:val="000000" w:themeColor="text1"/>
        </w:rPr>
        <w:t>,</w:t>
      </w:r>
      <w:r w:rsidR="00B03A80" w:rsidRPr="00043BB9">
        <w:rPr>
          <w:color w:val="000000" w:themeColor="text1"/>
        </w:rPr>
        <w:t xml:space="preserve"> </w:t>
      </w:r>
      <w:r w:rsidRPr="00043BB9">
        <w:rPr>
          <w:color w:val="000000" w:themeColor="text1"/>
        </w:rPr>
        <w:t>focusing on integrative, whole-cell models</w:t>
      </w:r>
      <w:r w:rsidR="00CC775D">
        <w:rPr>
          <w:color w:val="000000" w:themeColor="text1"/>
        </w:rPr>
        <w:fldChar w:fldCharType="begin"/>
      </w:r>
      <w:r w:rsidR="005F0BA1">
        <w:rPr>
          <w:color w:val="000000" w:themeColor="text1"/>
        </w:rPr>
        <w:instrText xml:space="preserve"> ADDIN ZOTERO_ITEM CSL_CITATION {"citationID":"JxuJxOMb","properties":{"formattedCitation":"{\\rtf \\super 2\\uc0\\u8211{}5\\nosupersub{}}","plainCitation":"2–5"},"citationItems":[{"id":174,"uris":["http://zotero.org/users/local/FOPKHRFW/items/DCZVXGZG"],"uri":["http://zotero.org/users/local/FOPKHRFW/items/DCZVXGZG"],"itemData":{"id":174,"type":"article-journal","title":"The model organism as a system: integrating 'omics' data sets","container-title":"Nature Reviews Molecular Cell Biology","page":"198-210","volume":"7","issue":"3","source":"www.nature.com","abstract":"Various technologies can be used to produce genome-scale, or 'omics', data sets that provide systems-level measurements for virtually all types of cellular components in a model organism. These data yield unprecedented views of the cellular inner workings. However, this abundance of information also presents many hurdles, the main one being the extraction of discernable biological meaning from multiple omics data sets. Nevertheless, researchers are rising to the challenge by using omics data integration to address fundamental biological questions that would increase our understanding of systems as a whole.","DOI":"10.1038/nrm1857","ISSN":"1471-0072","shortTitle":"The model organism as a system","journalAbbreviation":"Nat Rev Mol Cell Biol","language":"en","author":[{"family":"Joyce","given":"Andrew R."},{"family":"Palsson","given":"Bernhard Ø"}],"issued":{"date-parts":[["2006",3]]}}},{"id":54,"uris":["http://zotero.org/users/local/FOPKHRFW/items/U3RTFQCJ"],"uri":["http://zotero.org/users/local/FOPKHRFW/items/U3RTFQCJ"],"itemData":{"id":54,"type":"article-journal","title":"Integrating multiple 'omics' analysis for microbial biology: application and methodologies","container-title":"Microbiology","page":"287-301","volume":"156","issue":"2","source":"CrossRef","DOI":"10.1099/mic.0.034793-0","ISSN":"1350-0872, 1465-2080","shortTitle":"Integrating multiple 'omics' analysis for microbial biology","language":"en","author":[{"family":"Zhang","given":"W."},{"family":"Li","given":"F."},{"family":"Nie","given":"L."}],"issued":{"date-parts":[["2010",2,1]]}}},{"id":170,"uris":["http://zotero.org/users/local/FOPKHRFW/items/ZWEHX6NU"],"uri":["http://zotero.org/users/local/FOPKHRFW/items/ZWEHX6NU"],"itemData":{"id":170,"type":"article-journal","title":"Integrated Genomic and Proteomic Analyses of a Systematically Perturbed Metabolic Network","container-title":"Science","page":"929-934","volume":"292","issue":"5518","source":"science.sciencemag.org","abstract":"We demonstrate an integrated approach to build, test, and refine a model of a cellular pathway, in which perturbations to critical pathway components are analyzed using DNA microarrays, quantitative proteomics, and databases of known physical interactions. Using this approach, we identify 997 messenger RNAs responding to 20 systematic perturbations of the yeast galactose-utilization pathway, provide evidence that approximately 15 of 289 detected proteins are regulated posttranscriptionally, and identify explicit physical interactions governing the cellular response to each perturbation. We refine the model through further iterations of perturbation and global measurements, suggesting hypotheses about the regulation of galactose utilization and physical interactions between this and a variety of other metabolic pathways.","DOI":"10.1126/science.292.5518.929","ISSN":"0036-8075, 1095-9203","note":"PMID: 11340206","language":"en","author":[{"family":"Ideker","given":"Trey"},{"family":"Thorsson","given":"Vesteinn"},{"family":"Ranish","given":"Jeffrey A."},{"family":"Christmas","given":"Rowan"},{"family":"Buhler","given":"Jeremy"},{"family":"Eng","given":"Jimmy K."},{"family":"Bumgarner","given":"Roger"},{"family":"Goodlett","given":"David R."},{"family":"Aebersold","given":"Ruedi"},{"family":"Hood","given":"Leroy"}],"issued":{"date-parts":[["2001",5,4]]},"PMID":"11340206"}},{"id":114,"uris":["http://zotero.org/users/local/FOPKHRFW/items/G5PR5222"],"uri":["http://zotero.org/users/local/FOPKHRFW/items/G5PR5222"],"itemData":{"id":114,"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M."}],"issued":{"date-parts":[["2012",4]]}}}],"schema":"https://github.com/citation-style-language/schema/raw/master/csl-citation.json"} </w:instrText>
      </w:r>
      <w:r w:rsidR="00CC775D">
        <w:rPr>
          <w:color w:val="000000" w:themeColor="text1"/>
        </w:rPr>
        <w:fldChar w:fldCharType="separate"/>
      </w:r>
      <w:r w:rsidR="00A25F48" w:rsidRPr="00A25F48">
        <w:rPr>
          <w:rFonts w:ascii="Calibri" w:eastAsia="Times New Roman" w:cs="Times New Roman"/>
          <w:color w:val="000000"/>
          <w:vertAlign w:val="superscript"/>
        </w:rPr>
        <w:t>2–5</w:t>
      </w:r>
      <w:r w:rsidR="00CC775D">
        <w:rPr>
          <w:color w:val="000000" w:themeColor="text1"/>
        </w:rPr>
        <w:fldChar w:fldCharType="end"/>
      </w:r>
      <w:r w:rsidRPr="00043BB9">
        <w:rPr>
          <w:color w:val="000000" w:themeColor="text1"/>
        </w:rPr>
        <w:t>.</w:t>
      </w:r>
      <w:r w:rsidR="00B03A80" w:rsidRPr="00043BB9">
        <w:rPr>
          <w:color w:val="000000" w:themeColor="text1"/>
        </w:rPr>
        <w:t xml:space="preserve"> </w:t>
      </w:r>
    </w:p>
    <w:p w14:paraId="54344071" w14:textId="77777777" w:rsidR="00162DB1" w:rsidRPr="008A24EF" w:rsidRDefault="00162DB1" w:rsidP="00DB5BD2">
      <w:pPr>
        <w:rPr>
          <w:color w:val="0000FF"/>
        </w:rPr>
      </w:pPr>
    </w:p>
    <w:p w14:paraId="5F97D2F3" w14:textId="06AE2959" w:rsidR="001239B2" w:rsidRPr="00F16271" w:rsidRDefault="00AE1031" w:rsidP="005F56F1">
      <w:pPr>
        <w:rPr>
          <w:color w:val="0000FF"/>
        </w:rPr>
      </w:pPr>
      <w:r w:rsidRPr="00F16271">
        <w:rPr>
          <w:color w:val="000000" w:themeColor="text1"/>
        </w:rPr>
        <w:t>Given the growing interest in integrative modeling approaches</w:t>
      </w:r>
      <w:r w:rsidR="00F16271">
        <w:rPr>
          <w:color w:val="000000" w:themeColor="text1"/>
        </w:rPr>
        <w:t>,</w:t>
      </w:r>
      <w:r w:rsidRPr="00F16271">
        <w:rPr>
          <w:color w:val="000000" w:themeColor="text1"/>
        </w:rPr>
        <w:t xml:space="preserve"> there is a pressing need for high quality genome-</w:t>
      </w:r>
      <w:r w:rsidR="00F9749E">
        <w:rPr>
          <w:color w:val="000000" w:themeColor="text1"/>
        </w:rPr>
        <w:t>scale</w:t>
      </w:r>
      <w:r w:rsidRPr="00F16271">
        <w:rPr>
          <w:color w:val="000000" w:themeColor="text1"/>
        </w:rPr>
        <w:t xml:space="preserve"> data that is comparable across cellular subsystems</w:t>
      </w:r>
      <w:r w:rsidR="00E07902" w:rsidRPr="00F16271">
        <w:rPr>
          <w:color w:val="000000" w:themeColor="text1"/>
        </w:rPr>
        <w:t xml:space="preserve"> under many different external conditions</w:t>
      </w:r>
      <w:r w:rsidRPr="00F16271">
        <w:rPr>
          <w:color w:val="000000" w:themeColor="text1"/>
        </w:rPr>
        <w:t>.</w:t>
      </w:r>
      <w:r w:rsidR="00DA13EE" w:rsidRPr="00F16271">
        <w:rPr>
          <w:color w:val="000000" w:themeColor="text1"/>
        </w:rPr>
        <w:t xml:space="preserve"> </w:t>
      </w:r>
      <w:r w:rsidR="00DA13EE" w:rsidRPr="00F16271">
        <w:rPr>
          <w:i/>
          <w:color w:val="000000" w:themeColor="text1"/>
        </w:rPr>
        <w:t>E.</w:t>
      </w:r>
      <w:r w:rsidR="009F2305" w:rsidRPr="00F16271">
        <w:rPr>
          <w:i/>
          <w:color w:val="000000" w:themeColor="text1"/>
        </w:rPr>
        <w:t xml:space="preserve"> </w:t>
      </w:r>
      <w:r w:rsidR="00BF53F6" w:rsidRPr="00F16271">
        <w:rPr>
          <w:i/>
          <w:color w:val="000000" w:themeColor="text1"/>
        </w:rPr>
        <w:t>c</w:t>
      </w:r>
      <w:r w:rsidR="00DA13EE" w:rsidRPr="00F16271">
        <w:rPr>
          <w:i/>
          <w:color w:val="000000" w:themeColor="text1"/>
        </w:rPr>
        <w:t>oli</w:t>
      </w:r>
      <w:r w:rsidR="00ED05E0" w:rsidRPr="00F16271">
        <w:rPr>
          <w:color w:val="000000" w:themeColor="text1"/>
        </w:rPr>
        <w:t xml:space="preserve"> is an ideal</w:t>
      </w:r>
      <w:r w:rsidR="00DA13EE" w:rsidRPr="00F16271">
        <w:rPr>
          <w:color w:val="000000" w:themeColor="text1"/>
        </w:rPr>
        <w:t xml:space="preserve"> organism to study </w:t>
      </w:r>
      <w:r w:rsidR="00043BB9" w:rsidRPr="00F16271">
        <w:rPr>
          <w:color w:val="000000" w:themeColor="text1"/>
        </w:rPr>
        <w:t>genome-</w:t>
      </w:r>
      <w:r w:rsidR="00162DB1" w:rsidRPr="00F16271">
        <w:rPr>
          <w:color w:val="000000" w:themeColor="text1"/>
        </w:rPr>
        <w:t>wide</w:t>
      </w:r>
      <w:r w:rsidR="00043BB9" w:rsidRPr="00F16271">
        <w:rPr>
          <w:color w:val="000000" w:themeColor="text1"/>
        </w:rPr>
        <w:t>,</w:t>
      </w:r>
      <w:r w:rsidR="00F16271">
        <w:rPr>
          <w:color w:val="000000" w:themeColor="text1"/>
        </w:rPr>
        <w:t xml:space="preserve"> multi-</w:t>
      </w:r>
      <w:r w:rsidR="00162DB1" w:rsidRPr="00F16271">
        <w:rPr>
          <w:color w:val="000000" w:themeColor="text1"/>
        </w:rPr>
        <w:t xml:space="preserve">level </w:t>
      </w:r>
      <w:r w:rsidR="00043BB9" w:rsidRPr="00F16271">
        <w:rPr>
          <w:color w:val="000000" w:themeColor="text1"/>
        </w:rPr>
        <w:t xml:space="preserve">regulatory </w:t>
      </w:r>
      <w:r w:rsidR="00DA13EE" w:rsidRPr="00F16271">
        <w:rPr>
          <w:color w:val="000000" w:themeColor="text1"/>
        </w:rPr>
        <w:t>effec</w:t>
      </w:r>
      <w:r w:rsidR="00162DB1" w:rsidRPr="00F16271">
        <w:rPr>
          <w:color w:val="000000" w:themeColor="text1"/>
        </w:rPr>
        <w:t xml:space="preserve">ts of external conditions, since </w:t>
      </w:r>
      <w:r w:rsidR="00DA13EE" w:rsidRPr="00F16271">
        <w:rPr>
          <w:color w:val="000000" w:themeColor="text1"/>
        </w:rPr>
        <w:t xml:space="preserve">it is well adapted to </w:t>
      </w:r>
      <w:r w:rsidR="00F16271">
        <w:rPr>
          <w:color w:val="000000" w:themeColor="text1"/>
        </w:rPr>
        <w:t xml:space="preserve">the </w:t>
      </w:r>
      <w:r w:rsidR="00DA13EE" w:rsidRPr="00F16271">
        <w:rPr>
          <w:color w:val="000000" w:themeColor="text1"/>
        </w:rPr>
        <w:t>laboratory environment</w:t>
      </w:r>
      <w:r w:rsidR="00DB5BD2" w:rsidRPr="00F16271">
        <w:rPr>
          <w:color w:val="000000" w:themeColor="text1"/>
        </w:rPr>
        <w:fldChar w:fldCharType="begin"/>
      </w:r>
      <w:r w:rsidR="005F0BA1">
        <w:rPr>
          <w:color w:val="000000" w:themeColor="text1"/>
        </w:rPr>
        <w:instrText xml:space="preserve"> ADDIN ZOTERO_ITEM CSL_CITATION {"citationID":"2jhjvrh7e2","properties":{"formattedCitation":"{\\rtf \\super 6\\nosupersub{}}","plainCitation":"6"},"citationItems":[{"id":45,"uris":["http://zotero.org/users/local/FOPKHRFW/items/IE32AXR5"],"uri":["http://zotero.org/users/local/FOPKHRFW/items/IE32AXR5"],"itemData":{"id":45,"type":"article-journal","title":"High cell-density culture of Escherichia coli","container-title":"Trends in Biotechnology","page":"98-105","volume":"14","issue":"3","source":"ScienceDirect","abstract":"Escherichia coli is the most widely used prokaryotic system for the synthesis of heterologous proteins. Once an optimal expression system has been constructed, protein production can be enhanced by increasing the production of protein per cell per unit time (specific productivity), or by increasing the cell concentration per unit time (cell productivity). Various high cell-density culture (HCDC) techniques have been developed for growing recombinant and non-recombinant E. coli strains in fed-batch cultures at concentrations greater than 100 grams (dry cell weight) per liter. This article reviews the problems encountered in HCDC of E. coli, and discusses various solutions. Feeding strategies for HCDC of E. coli, and the results obtained using them, are also described.","DOI":"10.1016/0167-7799(96)80930-9","ISSN":"0167-7799","journalAbbreviation":"Trends in Biotechnology","author":[{"family":"Lee","given":"Sang Yup"}],"issued":{"date-parts":[["1996",3]]}}}],"schema":"https://github.com/citation-style-language/schema/raw/master/csl-citation.json"} </w:instrText>
      </w:r>
      <w:r w:rsidR="00DB5BD2" w:rsidRPr="00F16271">
        <w:rPr>
          <w:color w:val="000000" w:themeColor="text1"/>
        </w:rPr>
        <w:fldChar w:fldCharType="separate"/>
      </w:r>
      <w:r w:rsidR="00A25F48" w:rsidRPr="00A25F48">
        <w:rPr>
          <w:rFonts w:ascii="Calibri" w:eastAsia="Times New Roman" w:cs="Times New Roman"/>
          <w:color w:val="000000"/>
          <w:vertAlign w:val="superscript"/>
        </w:rPr>
        <w:t>6</w:t>
      </w:r>
      <w:r w:rsidR="00DB5BD2" w:rsidRPr="00F16271">
        <w:rPr>
          <w:color w:val="000000" w:themeColor="text1"/>
        </w:rPr>
        <w:fldChar w:fldCharType="end"/>
      </w:r>
      <w:r w:rsidR="00DB5BD2" w:rsidRPr="00F16271">
        <w:rPr>
          <w:color w:val="000000" w:themeColor="text1"/>
        </w:rPr>
        <w:t xml:space="preserve"> and</w:t>
      </w:r>
      <w:r w:rsidR="00DA13EE" w:rsidRPr="00F16271">
        <w:rPr>
          <w:color w:val="000000" w:themeColor="text1"/>
        </w:rPr>
        <w:t xml:space="preserve"> </w:t>
      </w:r>
      <w:r w:rsidR="00F9749E">
        <w:rPr>
          <w:color w:val="000000" w:themeColor="text1"/>
        </w:rPr>
        <w:t xml:space="preserve">was </w:t>
      </w:r>
      <w:r w:rsidR="00DB5BD2" w:rsidRPr="00F16271">
        <w:rPr>
          <w:color w:val="000000" w:themeColor="text1"/>
        </w:rPr>
        <w:t>one of th</w:t>
      </w:r>
      <w:r w:rsidR="00043BB9" w:rsidRPr="00F16271">
        <w:rPr>
          <w:color w:val="000000" w:themeColor="text1"/>
        </w:rPr>
        <w:t xml:space="preserve">e first organisms </w:t>
      </w:r>
      <w:r w:rsidR="00F16271">
        <w:rPr>
          <w:color w:val="000000" w:themeColor="text1"/>
        </w:rPr>
        <w:t>studied at the whole-genome level</w:t>
      </w:r>
      <w:r w:rsidR="00890612" w:rsidRPr="00F16271">
        <w:rPr>
          <w:color w:val="000000" w:themeColor="text1"/>
        </w:rPr>
        <w:fldChar w:fldCharType="begin"/>
      </w:r>
      <w:r w:rsidR="005F0BA1">
        <w:rPr>
          <w:color w:val="000000" w:themeColor="text1"/>
        </w:rPr>
        <w:instrText xml:space="preserve"> ADDIN ZOTERO_ITEM CSL_CITATION {"citationID":"27bsrsacdl","properties":{"formattedCitation":"{\\rtf \\super 7\\nosupersub{}}","plainCitation":"7"},"citationItems":[{"id":48,"uris":["http://zotero.org/users/local/FOPKHRFW/items/8F8G5J4Q"],"uri":["http://zotero.org/users/local/FOPKHRFW/items/8F8G5J4Q"],"itemData":{"id":48,"type":"article-journal","title":"The Complete Genome Sequence of Escherichia coli K-12","container-title":"Science","page":"1453-1462","volume":"277","issue":"5331","source":"www.sciencemag.org","abstract":"The 4,639,221–base pair sequence of Escherichia coliK-12 is presented. Of 4288 protein-coding genes annotated, 38 percent have no attributed function. Comparison with five other sequenced microbes reveals ubiquitous as well as narrowly distributed gene families; many families of similar genes within E. coli are also evident. The largest family of paralogous proteins contains 80 ABC transporters. The genome as a whole is strikingly organized with respect to the local direction of replication; guanines, oligonucleotides possibly related to replication and recombination, and most genes are so oriented. The genome also contains insertion sequence (IS) elements, phage remnants, and many other patches of unusual composition indicating genome plasticity through horizontal transfer.","DOI":"10.1126/science.277.5331.1453","ISSN":"0036-8075, 1095-9203","note":"PMID: 9278503","journalAbbreviation":"Science","language":"en","author":[{"family":"Blattner","given":"Frederick R."},{"family":"Plunkett","given":"Guy"},{"family":"Bloch","given":"Craig A."},{"family":"Perna","given":"Nicole T."},{"family":"Burland","given":"Valerie"},{"family":"Riley","given":"Monica"},{"family":"Collado-Vides","given":"Julio"},{"family":"Glasner","given":"Jeremy D."},{"family":"Rode","given":"Christopher K."},{"family":"Mayhew","given":"George F."},{"family":"Gregor","given":"Jason"},{"family":"Davis","given":"Nelson Wayne"},{"family":"Kirkpatrick","given":"Heather A."},{"family":"Goeden","given":"Michael A."},{"family":"Rose","given":"Debra J."},{"family":"Mau","given":"Bob"},{"family":"Shao","given":"Ying"}],"issued":{"date-parts":[["1997",9,5]]},"PMID":"9278503"}}],"schema":"https://github.com/citation-style-language/schema/raw/master/csl-citation.json"} </w:instrText>
      </w:r>
      <w:r w:rsidR="00890612" w:rsidRPr="00F16271">
        <w:rPr>
          <w:color w:val="000000" w:themeColor="text1"/>
        </w:rPr>
        <w:fldChar w:fldCharType="separate"/>
      </w:r>
      <w:r w:rsidR="00A25F48" w:rsidRPr="00A25F48">
        <w:rPr>
          <w:rFonts w:ascii="Calibri" w:eastAsia="Times New Roman" w:cs="Times New Roman"/>
          <w:color w:val="000000"/>
          <w:vertAlign w:val="superscript"/>
        </w:rPr>
        <w:t>7</w:t>
      </w:r>
      <w:r w:rsidR="00890612" w:rsidRPr="00F16271">
        <w:rPr>
          <w:color w:val="000000" w:themeColor="text1"/>
        </w:rPr>
        <w:fldChar w:fldCharType="end"/>
      </w:r>
      <w:r w:rsidR="00DA13EE" w:rsidRPr="00F16271">
        <w:rPr>
          <w:color w:val="000000" w:themeColor="text1"/>
        </w:rPr>
        <w:t>.</w:t>
      </w:r>
      <w:r w:rsidR="00044BD7" w:rsidRPr="00F16271">
        <w:rPr>
          <w:color w:val="0000FF"/>
        </w:rPr>
        <w:t xml:space="preserve"> </w:t>
      </w:r>
      <w:r w:rsidR="009D10CD" w:rsidRPr="009D10CD">
        <w:rPr>
          <w:color w:val="000000" w:themeColor="text1"/>
        </w:rPr>
        <w:t xml:space="preserve">There have been </w:t>
      </w:r>
      <w:r w:rsidR="009D10CD">
        <w:rPr>
          <w:color w:val="000000" w:themeColor="text1"/>
        </w:rPr>
        <w:t xml:space="preserve">a number of </w:t>
      </w:r>
      <w:r w:rsidR="009D10CD" w:rsidRPr="009D10CD">
        <w:rPr>
          <w:color w:val="000000" w:themeColor="text1"/>
        </w:rPr>
        <w:t xml:space="preserve">studies of </w:t>
      </w:r>
      <w:r w:rsidR="009D10CD">
        <w:rPr>
          <w:color w:val="000000" w:themeColor="text1"/>
        </w:rPr>
        <w:t xml:space="preserve">the </w:t>
      </w:r>
      <w:r w:rsidR="009D10CD" w:rsidRPr="009D10CD">
        <w:rPr>
          <w:i/>
          <w:color w:val="000000" w:themeColor="text1"/>
        </w:rPr>
        <w:t>E. coli</w:t>
      </w:r>
      <w:r w:rsidR="009D10CD" w:rsidRPr="009D10CD">
        <w:rPr>
          <w:color w:val="000000" w:themeColor="text1"/>
        </w:rPr>
        <w:t xml:space="preserve"> transcriptome and</w:t>
      </w:r>
      <w:r w:rsidR="009D10CD">
        <w:rPr>
          <w:color w:val="000000" w:themeColor="text1"/>
        </w:rPr>
        <w:t>/or proteome in response to different growth conditions</w:t>
      </w:r>
      <w:r w:rsidR="009D10CD" w:rsidRPr="009D10CD">
        <w:rPr>
          <w:color w:val="000000" w:themeColor="text1"/>
        </w:rPr>
        <w:t>.</w:t>
      </w:r>
      <w:r w:rsidR="009D10CD">
        <w:rPr>
          <w:color w:val="0000FF"/>
        </w:rPr>
        <w:t xml:space="preserve"> </w:t>
      </w:r>
      <w:r w:rsidR="009D10CD" w:rsidRPr="009D10CD">
        <w:rPr>
          <w:color w:val="000000" w:themeColor="text1"/>
        </w:rPr>
        <w:t>For example, i</w:t>
      </w:r>
      <w:r w:rsidR="00635190">
        <w:rPr>
          <w:color w:val="000000" w:themeColor="text1"/>
        </w:rPr>
        <w:t>n</w:t>
      </w:r>
      <w:r w:rsidR="009D10CD" w:rsidRPr="009D10CD">
        <w:rPr>
          <w:color w:val="000000" w:themeColor="text1"/>
        </w:rPr>
        <w:t xml:space="preserve"> cells grow</w:t>
      </w:r>
      <w:r w:rsidR="001B146F">
        <w:rPr>
          <w:color w:val="000000" w:themeColor="text1"/>
        </w:rPr>
        <w:t>ing</w:t>
      </w:r>
      <w:r w:rsidR="009D10CD" w:rsidRPr="009D10CD">
        <w:rPr>
          <w:color w:val="000000" w:themeColor="text1"/>
        </w:rPr>
        <w:t xml:space="preserve"> at high density, expression of most amino</w:t>
      </w:r>
      <w:r w:rsidR="00737E49">
        <w:rPr>
          <w:color w:val="000000" w:themeColor="text1"/>
        </w:rPr>
        <w:t xml:space="preserve"> </w:t>
      </w:r>
      <w:r w:rsidR="009D10CD" w:rsidRPr="009D10CD">
        <w:rPr>
          <w:color w:val="000000" w:themeColor="text1"/>
        </w:rPr>
        <w:t>acid biosynthesis genes i</w:t>
      </w:r>
      <w:r w:rsidR="00CA5118" w:rsidRPr="009D10CD">
        <w:rPr>
          <w:color w:val="000000" w:themeColor="text1"/>
        </w:rPr>
        <w:t xml:space="preserve">s down-regulated </w:t>
      </w:r>
      <w:r w:rsidR="009D10CD" w:rsidRPr="009D10CD">
        <w:rPr>
          <w:color w:val="000000" w:themeColor="text1"/>
        </w:rPr>
        <w:t>and expression of c</w:t>
      </w:r>
      <w:r w:rsidR="00B102F5">
        <w:rPr>
          <w:color w:val="000000" w:themeColor="text1"/>
        </w:rPr>
        <w:t>haperone</w:t>
      </w:r>
      <w:r w:rsidR="009D10CD" w:rsidRPr="009D10CD">
        <w:rPr>
          <w:color w:val="000000" w:themeColor="text1"/>
        </w:rPr>
        <w:t>s is</w:t>
      </w:r>
      <w:r w:rsidR="00CA5118" w:rsidRPr="009D10CD">
        <w:rPr>
          <w:color w:val="000000" w:themeColor="text1"/>
        </w:rPr>
        <w:t xml:space="preserve"> up-regulated, </w:t>
      </w:r>
      <w:r w:rsidR="009D10CD" w:rsidRPr="009D10CD">
        <w:rPr>
          <w:color w:val="000000" w:themeColor="text1"/>
        </w:rPr>
        <w:t>s</w:t>
      </w:r>
      <w:r w:rsidR="00CA5118" w:rsidRPr="009D10CD">
        <w:rPr>
          <w:color w:val="000000" w:themeColor="text1"/>
        </w:rPr>
        <w:t>uggest</w:t>
      </w:r>
      <w:r w:rsidR="009D10CD" w:rsidRPr="009D10CD">
        <w:rPr>
          <w:color w:val="000000" w:themeColor="text1"/>
        </w:rPr>
        <w:t xml:space="preserve">ing </w:t>
      </w:r>
      <w:r w:rsidR="00A07A5D">
        <w:rPr>
          <w:color w:val="000000" w:themeColor="text1"/>
        </w:rPr>
        <w:t xml:space="preserve"> stresses</w:t>
      </w:r>
      <w:r w:rsidR="00CA5118" w:rsidRPr="009D10CD">
        <w:rPr>
          <w:color w:val="000000" w:themeColor="text1"/>
        </w:rPr>
        <w:t xml:space="preserve"> </w:t>
      </w:r>
      <w:r w:rsidR="00A07A5D">
        <w:rPr>
          <w:color w:val="000000" w:themeColor="text1"/>
        </w:rPr>
        <w:t>that</w:t>
      </w:r>
      <w:r w:rsidR="00CA5118" w:rsidRPr="009D10CD">
        <w:rPr>
          <w:color w:val="000000" w:themeColor="text1"/>
        </w:rPr>
        <w:t xml:space="preserve"> </w:t>
      </w:r>
      <w:r w:rsidR="00A07A5D">
        <w:rPr>
          <w:color w:val="000000" w:themeColor="text1"/>
        </w:rPr>
        <w:t xml:space="preserve">these </w:t>
      </w:r>
      <w:r w:rsidR="00CA5118" w:rsidRPr="009D10CD">
        <w:rPr>
          <w:color w:val="000000" w:themeColor="text1"/>
        </w:rPr>
        <w:t>cells</w:t>
      </w:r>
      <w:r w:rsidR="00A07A5D">
        <w:rPr>
          <w:color w:val="000000" w:themeColor="text1"/>
        </w:rPr>
        <w:t xml:space="preserve"> experience</w:t>
      </w:r>
      <w:r w:rsidR="00CA5118" w:rsidRPr="009D10CD">
        <w:rPr>
          <w:color w:val="000000" w:themeColor="text1"/>
        </w:rPr>
        <w:fldChar w:fldCharType="begin"/>
      </w:r>
      <w:r w:rsidR="005F0BA1">
        <w:rPr>
          <w:color w:val="000000" w:themeColor="text1"/>
        </w:rPr>
        <w:instrText xml:space="preserve"> ADDIN ZOTERO_ITEM CSL_CITATION {"citationID":"v26zg2fc","properties":{"formattedCitation":"{\\rtf \\super 8\\nosupersub{}}","plainCitation":"8"},"citationItems":[{"id":160,"uris":["http://zotero.org/users/local/FOPKHRFW/items/6J6VITBA"],"uri":["http://zotero.org/users/local/FOPKHRFW/items/6J6VITBA"],"itemData":{"id":160,"type":"article-journal","title":"Combined transcriptome and proteome analysis of Escherichia coli during high cell density culture","container-title":"Biotechnology and Bioengineering","page":"753-767","volume":"81","issue":"7","source":"Wiley Online Library","abstract":"Combined transcriptome and proteome analysis was carried out to understand metabolic and physiological changes of Escherichia coli during the high cell density cultivation (HCDC). The expression of genes of TCA cycle enzymes, NADH dehydrogenase and ATPase, was up-regulated during the exponential fed-batch period and was down-regulated afterward. However, expression of most of the genes involved in glycolysis and pentose phosphate pathway was up-regulated at the stationary phase. The expression of most of amino acid biosynthesis genes was down-regulated as cell density increased, which seems to be the major reason for the reduced specific productivity of recombinant proteins during HCDC. The expression of chaperone genes increased with cell density, suggesting that the high cell density condition itself can be stressful to the cells. Severe competition for oxygen at high cell density seemed to make cells use cytochrome bd, which is less efficient but has a high oxygen affinity than cytochrome bo3. Population cell density itself strongly affected the expression of porin protein genes, especially ompF, and hence the permeability of the outer membrane. Expression of phosphate starvation genes was most strongly up-regulated toward the end of cultivation. It was also found that σE (rpoE) plays a more important role than σS (rpoS) at the stationary phase of HCDC. These findings should be invaluable in designing metabolic engineering and fermentation strategies for the production of recombinant proteins and metabolites by HCDC of E. coli. © 2003 Wiley Periodicals, Inc. Biotechnol Bioeng 81: 753–767, 2003.","DOI":"10.1002/bit.10626","ISSN":"1097-0290","journalAbbreviation":"Biotechnol. Bioeng.","language":"en","author":[{"family":"Yoon","given":"Sung Ho"},{"family":"Han","given":"Mee-Jung"},{"family":"Lee","given":"Sang Yup"},{"family":"Jeong","given":"Ki Jun"},{"family":"Yoo","given":"Jong-Shin"}],"issued":{"date-parts":[["2003",3,30]]}}}],"schema":"https://github.com/citation-style-language/schema/raw/master/csl-citation.json"} </w:instrText>
      </w:r>
      <w:r w:rsidR="00CA5118" w:rsidRPr="009D10CD">
        <w:rPr>
          <w:color w:val="000000" w:themeColor="text1"/>
        </w:rPr>
        <w:fldChar w:fldCharType="separate"/>
      </w:r>
      <w:r w:rsidR="00A25F48" w:rsidRPr="00A25F48">
        <w:rPr>
          <w:rFonts w:ascii="Calibri" w:eastAsia="Times New Roman" w:cs="Times New Roman"/>
          <w:color w:val="000000"/>
          <w:vertAlign w:val="superscript"/>
        </w:rPr>
        <w:t>8</w:t>
      </w:r>
      <w:r w:rsidR="00CA5118" w:rsidRPr="009D10CD">
        <w:rPr>
          <w:color w:val="000000" w:themeColor="text1"/>
        </w:rPr>
        <w:fldChar w:fldCharType="end"/>
      </w:r>
      <w:r w:rsidR="00CA5118" w:rsidRPr="009D10CD">
        <w:rPr>
          <w:color w:val="000000" w:themeColor="text1"/>
        </w:rPr>
        <w:t>.</w:t>
      </w:r>
      <w:r w:rsidR="00BF53F6" w:rsidRPr="00F16271">
        <w:rPr>
          <w:color w:val="0000FF"/>
        </w:rPr>
        <w:t xml:space="preserve"> </w:t>
      </w:r>
      <w:r w:rsidR="0058663C" w:rsidRPr="0058663C">
        <w:rPr>
          <w:color w:val="000000" w:themeColor="text1"/>
        </w:rPr>
        <w:t xml:space="preserve">Exposure of </w:t>
      </w:r>
      <w:r w:rsidR="00BF53F6" w:rsidRPr="0058663C">
        <w:rPr>
          <w:i/>
          <w:color w:val="000000" w:themeColor="text1"/>
        </w:rPr>
        <w:t>E. coli</w:t>
      </w:r>
      <w:r w:rsidR="00BF53F6" w:rsidRPr="0058663C">
        <w:rPr>
          <w:color w:val="000000" w:themeColor="text1"/>
        </w:rPr>
        <w:t xml:space="preserve"> </w:t>
      </w:r>
      <w:r w:rsidR="0058663C" w:rsidRPr="0058663C">
        <w:rPr>
          <w:color w:val="000000" w:themeColor="text1"/>
        </w:rPr>
        <w:t xml:space="preserve">to </w:t>
      </w:r>
      <w:r w:rsidR="00BF53F6" w:rsidRPr="0058663C">
        <w:rPr>
          <w:color w:val="000000" w:themeColor="text1"/>
        </w:rPr>
        <w:t>re</w:t>
      </w:r>
      <w:r w:rsidR="0058663C" w:rsidRPr="0058663C">
        <w:rPr>
          <w:color w:val="000000" w:themeColor="text1"/>
        </w:rPr>
        <w:t xml:space="preserve">duced temperature leads to changes in gene-expression patterns consistent with </w:t>
      </w:r>
      <w:r w:rsidR="00BF53F6" w:rsidRPr="0058663C">
        <w:rPr>
          <w:color w:val="000000" w:themeColor="text1"/>
        </w:rPr>
        <w:t>reduced metabolism and growth</w:t>
      </w:r>
      <w:r w:rsidR="00CA5118" w:rsidRPr="0058663C">
        <w:rPr>
          <w:color w:val="000000" w:themeColor="text1"/>
        </w:rPr>
        <w:fldChar w:fldCharType="begin"/>
      </w:r>
      <w:r w:rsidR="005F0BA1">
        <w:rPr>
          <w:color w:val="000000" w:themeColor="text1"/>
        </w:rPr>
        <w:instrText xml:space="preserve"> ADDIN ZOTERO_ITEM CSL_CITATION {"citationID":"pjSxdiZV","properties":{"formattedCitation":"{\\rtf \\super 9\\nosupersub{}}","plainCitation":"9"},"citationItems":[{"id":177,"uris":["http://zotero.org/users/local/FOPKHRFW/items/CMPQE9D4"],"uri":["http://zotero.org/users/local/FOPKHRFW/items/CMPQE9D4"],"itemData":{"id":177,"type":"article-journal","title":"Transcriptional response of Escherichia coli to temperature shift","container-title":"Biotechnology Progress","page":"689-699","volume":"21","issue":"3","source":"PubMed","abstract":"Temperature shift is often practiced in the cultivation of Escherichia coli to reduce undesired metabolite formation and to maximize synthesis of correctly folded heterologous protein. As the culture temperature is decreased below the optimal 37 degrees C, growth rate decreases and many physiological changes occur. In this study, we investigated the gene expression dynamics of E. coli on switching its cultivation temperature from 37 to 33 and 28 degrees C using whole genome DNA microarrays. Approximately 9% of the genome altered expression level on temperature shift. Overall, the alteration of transcription upon the downshift of temperature is rapid and globally distributed over a wide range of gene classes. The general trends of transcriptional changes at 28 and 33 degrees C were similar. The largest functional class among the differentially expressed genes was energy metabolism. About 12% of genes in energy metabolism show a decrease in their level of expression, and approximately 6% show an increase. Consistent with the decrease in the glucose uptake rate, many genes involved in glycolysis and the PTS sugar transport systems show decreased expression. Genes encoding enzymes related to amino acid biosynthesis and transport also have reduced expression levels. Such decrease in expression probably reflects the reduced growth rate and the accompanying reduction in energy and amino acid demand at lower temperatures. However, nearly all genes encoding enzymes in the TCA cycle have increased expression levels, which may well be compensating the reduction of the activity of TCA cycle enzymes at lower temperatures. Temperature shift also results in shift of the cytochromes from the high affinity cytochrome o system to the low affinity cytochrome d system. There is no evidence that protein processing genes are selectively altered to create favorable conditions for heterologous protein synthesis. Our results indicate that the beneficial effect of temperature shift in many biotechnological processes is likely to be attributed to the general effect of reduced growth and metabolism.","DOI":"10.1021/bp049630l","ISSN":"8756-7938","note":"PMID: 15932244","journalAbbreviation":"Biotechnol. Prog.","language":"eng","author":[{"family":"Gadgil","given":"Mugdha"},{"family":"Kapur","given":"Vivek"},{"family":"Hu","given":"Wei-Shou"}],"issued":{"date-parts":[["2005",6]]},"PMID":"15932244"}}],"schema":"https://github.com/citation-style-language/schema/raw/master/csl-citation.json"} </w:instrText>
      </w:r>
      <w:r w:rsidR="00CA5118" w:rsidRPr="0058663C">
        <w:rPr>
          <w:color w:val="000000" w:themeColor="text1"/>
        </w:rPr>
        <w:fldChar w:fldCharType="separate"/>
      </w:r>
      <w:r w:rsidR="00A25F48" w:rsidRPr="00A25F48">
        <w:rPr>
          <w:rFonts w:ascii="Calibri" w:eastAsia="Times New Roman" w:cs="Times New Roman"/>
          <w:color w:val="000000"/>
          <w:vertAlign w:val="superscript"/>
        </w:rPr>
        <w:t>9</w:t>
      </w:r>
      <w:r w:rsidR="00CA5118" w:rsidRPr="0058663C">
        <w:rPr>
          <w:color w:val="000000" w:themeColor="text1"/>
        </w:rPr>
        <w:fldChar w:fldCharType="end"/>
      </w:r>
      <w:r w:rsidR="00BF53F6" w:rsidRPr="0058663C">
        <w:rPr>
          <w:color w:val="000000" w:themeColor="text1"/>
        </w:rPr>
        <w:t>.</w:t>
      </w:r>
      <w:r w:rsidR="00BF53F6" w:rsidRPr="00F16271">
        <w:rPr>
          <w:color w:val="0000FF"/>
        </w:rPr>
        <w:t xml:space="preserve"> </w:t>
      </w:r>
      <w:r w:rsidR="00B45F0F" w:rsidRPr="00B45F0F">
        <w:rPr>
          <w:color w:val="000000" w:themeColor="text1"/>
        </w:rPr>
        <w:t xml:space="preserve">Under long-term glucose starvation, mRNAs are generally down-regulated while </w:t>
      </w:r>
      <w:r w:rsidR="00B45F0F">
        <w:rPr>
          <w:color w:val="000000" w:themeColor="text1"/>
        </w:rPr>
        <w:t xml:space="preserve">the </w:t>
      </w:r>
      <w:r w:rsidR="00B45F0F" w:rsidRPr="00B45F0F">
        <w:rPr>
          <w:color w:val="000000" w:themeColor="text1"/>
        </w:rPr>
        <w:t>protein response is more varied</w:t>
      </w:r>
      <w:r w:rsidR="00B45F0F" w:rsidRPr="00B45F0F">
        <w:rPr>
          <w:color w:val="000000" w:themeColor="text1"/>
        </w:rPr>
        <w:fldChar w:fldCharType="begin"/>
      </w:r>
      <w:r w:rsidR="00150EA6">
        <w:rPr>
          <w:color w:val="000000" w:themeColor="text1"/>
        </w:rPr>
        <w:instrText xml:space="preserve"> ADDIN ZOTERO_ITEM CSL_CITATION {"citationID":"tKPaFkFP","properties":{"formattedCitation":"{\\rtf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B45F0F" w:rsidRPr="00B45F0F">
        <w:rPr>
          <w:color w:val="000000" w:themeColor="text1"/>
        </w:rPr>
        <w:fldChar w:fldCharType="separate"/>
      </w:r>
      <w:r w:rsidR="00150EA6" w:rsidRPr="00150EA6">
        <w:rPr>
          <w:rFonts w:ascii="Calibri"/>
          <w:color w:val="000000"/>
          <w:vertAlign w:val="superscript"/>
        </w:rPr>
        <w:t>10</w:t>
      </w:r>
      <w:r w:rsidR="00B45F0F" w:rsidRPr="00B45F0F">
        <w:rPr>
          <w:color w:val="000000" w:themeColor="text1"/>
        </w:rPr>
        <w:fldChar w:fldCharType="end"/>
      </w:r>
      <w:r w:rsidR="00B45F0F" w:rsidRPr="00B45F0F">
        <w:rPr>
          <w:color w:val="000000" w:themeColor="text1"/>
        </w:rPr>
        <w:t>.</w:t>
      </w:r>
      <w:r w:rsidR="00B45F0F">
        <w:rPr>
          <w:color w:val="000000" w:themeColor="text1"/>
        </w:rPr>
        <w:t xml:space="preserve"> C</w:t>
      </w:r>
      <w:r w:rsidR="00B45F0F" w:rsidRPr="00B45F0F">
        <w:rPr>
          <w:color w:val="000000" w:themeColor="text1"/>
        </w:rPr>
        <w:t xml:space="preserve">opy numbers of </w:t>
      </w:r>
      <w:r w:rsidR="00272744" w:rsidRPr="00B45F0F">
        <w:rPr>
          <w:color w:val="000000" w:themeColor="text1"/>
        </w:rPr>
        <w:t xml:space="preserve">proteins involved </w:t>
      </w:r>
      <w:r w:rsidR="00B45F0F" w:rsidRPr="00B45F0F">
        <w:rPr>
          <w:color w:val="000000" w:themeColor="text1"/>
        </w:rPr>
        <w:t xml:space="preserve">in </w:t>
      </w:r>
      <w:r w:rsidR="00272744" w:rsidRPr="00B45F0F">
        <w:rPr>
          <w:color w:val="000000" w:themeColor="text1"/>
        </w:rPr>
        <w:t xml:space="preserve">energy-intensive processes </w:t>
      </w:r>
      <w:r w:rsidR="00B45F0F" w:rsidRPr="00B45F0F">
        <w:rPr>
          <w:color w:val="000000" w:themeColor="text1"/>
        </w:rPr>
        <w:t>decl</w:t>
      </w:r>
      <w:r w:rsidR="00B45F0F">
        <w:rPr>
          <w:color w:val="000000" w:themeColor="text1"/>
        </w:rPr>
        <w:t>ine</w:t>
      </w:r>
      <w:r w:rsidR="00B45F0F" w:rsidRPr="00B45F0F">
        <w:rPr>
          <w:color w:val="000000" w:themeColor="text1"/>
        </w:rPr>
        <w:t xml:space="preserve"> </w:t>
      </w:r>
      <w:r w:rsidR="00B45F0F">
        <w:rPr>
          <w:color w:val="000000" w:themeColor="text1"/>
        </w:rPr>
        <w:t xml:space="preserve">whereas </w:t>
      </w:r>
      <w:r w:rsidR="00B45F0F" w:rsidRPr="00B45F0F">
        <w:rPr>
          <w:color w:val="000000" w:themeColor="text1"/>
        </w:rPr>
        <w:t xml:space="preserve">those of </w:t>
      </w:r>
      <w:r w:rsidR="00272744" w:rsidRPr="00B45F0F">
        <w:rPr>
          <w:color w:val="000000" w:themeColor="text1"/>
        </w:rPr>
        <w:t xml:space="preserve">proteins involved in nutrient metabolism remain </w:t>
      </w:r>
      <w:r w:rsidR="00CA028F" w:rsidRPr="00B45F0F">
        <w:rPr>
          <w:color w:val="000000" w:themeColor="text1"/>
        </w:rPr>
        <w:t>constant</w:t>
      </w:r>
      <w:r w:rsidR="00272744" w:rsidRPr="00B45F0F">
        <w:rPr>
          <w:color w:val="000000" w:themeColor="text1"/>
        </w:rPr>
        <w:t xml:space="preserve">, </w:t>
      </w:r>
      <w:r w:rsidR="00B45F0F" w:rsidRPr="00B45F0F">
        <w:rPr>
          <w:color w:val="000000" w:themeColor="text1"/>
        </w:rPr>
        <w:t>likely to provide the cell with the ability to jump-start metabolism when nutrients become available again.</w:t>
      </w:r>
      <w:r w:rsidR="009D10CD">
        <w:rPr>
          <w:color w:val="000000" w:themeColor="text1"/>
        </w:rPr>
        <w:t xml:space="preserve"> </w:t>
      </w:r>
      <w:r w:rsidR="002B581E">
        <w:rPr>
          <w:color w:val="000000" w:themeColor="text1"/>
        </w:rPr>
        <w:t>A few l</w:t>
      </w:r>
      <w:r w:rsidR="009D10CD">
        <w:rPr>
          <w:color w:val="000000" w:themeColor="text1"/>
        </w:rPr>
        <w:t xml:space="preserve">arger-scale studies </w:t>
      </w:r>
      <w:r w:rsidR="002B581E">
        <w:rPr>
          <w:color w:val="000000" w:themeColor="text1"/>
        </w:rPr>
        <w:t>have m</w:t>
      </w:r>
      <w:r w:rsidR="009D10CD">
        <w:rPr>
          <w:color w:val="000000" w:themeColor="text1"/>
        </w:rPr>
        <w:t>easure</w:t>
      </w:r>
      <w:r w:rsidR="002B581E">
        <w:rPr>
          <w:color w:val="000000" w:themeColor="text1"/>
        </w:rPr>
        <w:t>d</w:t>
      </w:r>
      <w:r w:rsidR="009D10CD">
        <w:rPr>
          <w:color w:val="000000" w:themeColor="text1"/>
        </w:rPr>
        <w:t xml:space="preserve"> mRNA and/or protein abundances unde</w:t>
      </w:r>
      <w:r w:rsidR="002B581E">
        <w:rPr>
          <w:color w:val="000000" w:themeColor="text1"/>
        </w:rPr>
        <w:t>r multiple different conditions</w:t>
      </w:r>
      <w:r w:rsidR="009D10CD">
        <w:rPr>
          <w:color w:val="000000" w:themeColor="text1"/>
        </w:rPr>
        <w:fldChar w:fldCharType="begin"/>
      </w:r>
      <w:r w:rsidR="00150EA6">
        <w:rPr>
          <w:color w:val="000000" w:themeColor="text1"/>
        </w:rPr>
        <w:instrText xml:space="preserve"> ADDIN ZOTERO_ITEM CSL_CITATION {"citationID":"VIAOyhUw","properties":{"formattedCitation":"{\\rtf \\super 11\\uc0\\u8211{}14\\nosupersub{}}","plainCitation":"11–14"},"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9D10CD">
        <w:rPr>
          <w:color w:val="000000" w:themeColor="text1"/>
        </w:rPr>
        <w:fldChar w:fldCharType="separate"/>
      </w:r>
      <w:r w:rsidR="00150EA6" w:rsidRPr="00150EA6">
        <w:rPr>
          <w:rFonts w:ascii="Calibri"/>
          <w:color w:val="000000"/>
          <w:vertAlign w:val="superscript"/>
        </w:rPr>
        <w:t>11–14</w:t>
      </w:r>
      <w:r w:rsidR="009D10CD">
        <w:rPr>
          <w:color w:val="000000" w:themeColor="text1"/>
        </w:rPr>
        <w:fldChar w:fldCharType="end"/>
      </w:r>
      <w:r w:rsidR="009D10CD">
        <w:rPr>
          <w:color w:val="000000" w:themeColor="text1"/>
        </w:rPr>
        <w:t>.</w:t>
      </w:r>
    </w:p>
    <w:p w14:paraId="22F01129" w14:textId="77777777" w:rsidR="001239B2" w:rsidRPr="008A24EF" w:rsidRDefault="001239B2" w:rsidP="005F56F1">
      <w:pPr>
        <w:rPr>
          <w:color w:val="0000FF"/>
        </w:rPr>
      </w:pPr>
    </w:p>
    <w:p w14:paraId="66E62E0C" w14:textId="6749C882" w:rsidR="00095837" w:rsidRDefault="00325A61" w:rsidP="006F290A">
      <w:r w:rsidRPr="00325A61">
        <w:t>Here, we provide a systematic analysis of</w:t>
      </w:r>
      <w:r>
        <w:t xml:space="preserve"> </w:t>
      </w:r>
      <w:r w:rsidRPr="00325A61">
        <w:rPr>
          <w:i/>
        </w:rPr>
        <w:t xml:space="preserve">E. coli </w:t>
      </w:r>
      <w:r>
        <w:t xml:space="preserve">gene expression under a wide variety of </w:t>
      </w:r>
      <w:r w:rsidR="006F290A">
        <w:t xml:space="preserve">different </w:t>
      </w:r>
      <w:r>
        <w:t>conditions. We measure both mRNA and protein abundances, at exponential and stationary phases, for growth conditions including different carbon sources and different salt stresses.</w:t>
      </w:r>
      <w:r w:rsidR="006F290A" w:rsidRPr="006F290A">
        <w:t xml:space="preserve"> </w:t>
      </w:r>
      <w:r w:rsidR="006F290A">
        <w:t xml:space="preserve">We find that mRNAs and proteins display divergent responses to the different growth conditions. Further, growth phase yields more systematic differences in gene expression than </w:t>
      </w:r>
      <w:r w:rsidR="00B45F0F">
        <w:t xml:space="preserve">does </w:t>
      </w:r>
      <w:r w:rsidR="006F290A">
        <w:t xml:space="preserve">either carbon source or salt stress, though this effect is more pronounced in mRNAs than in proteins. We expect that our data set will provide a rich resource for future modeling work. </w:t>
      </w:r>
    </w:p>
    <w:p w14:paraId="76065FF4" w14:textId="77777777" w:rsidR="007278D7" w:rsidRDefault="007278D7" w:rsidP="00ED05E0">
      <w:pPr>
        <w:pStyle w:val="Heading2"/>
      </w:pPr>
    </w:p>
    <w:p w14:paraId="22C70BCA" w14:textId="0261BB69" w:rsidR="00CE53E5" w:rsidRDefault="007B145B" w:rsidP="00ED05E0">
      <w:pPr>
        <w:pStyle w:val="Heading2"/>
      </w:pPr>
      <w:r>
        <w:t>Results</w:t>
      </w:r>
    </w:p>
    <w:p w14:paraId="35009870" w14:textId="7A70F6D0" w:rsidR="00402885" w:rsidRPr="00402885" w:rsidRDefault="005E3628" w:rsidP="00881210">
      <w:pPr>
        <w:pStyle w:val="Heading3"/>
      </w:pPr>
      <w:r w:rsidRPr="005E3628">
        <w:t>Experimental design</w:t>
      </w:r>
      <w:r w:rsidR="00881210">
        <w:t xml:space="preserve"> and data collection</w:t>
      </w:r>
    </w:p>
    <w:p w14:paraId="4AE12137" w14:textId="205787C6" w:rsidR="00671923" w:rsidRPr="00FC5D83" w:rsidRDefault="005E3628" w:rsidP="00EB3F3D">
      <w:r w:rsidRPr="005E3628">
        <w:t xml:space="preserve">We grew multiple cultures of </w:t>
      </w:r>
      <w:r w:rsidRPr="00CE52AB">
        <w:rPr>
          <w:i/>
        </w:rPr>
        <w:t>E. coli</w:t>
      </w:r>
      <w:r w:rsidRPr="005E3628">
        <w:t xml:space="preserve"> REL606, from the same stock</w:t>
      </w:r>
      <w:r>
        <w:t>, under a variety</w:t>
      </w:r>
      <w:r w:rsidR="00CE52AB">
        <w:t xml:space="preserve"> of different growth conditions.</w:t>
      </w:r>
      <w:r>
        <w:t xml:space="preserve"> </w:t>
      </w:r>
      <w:r w:rsidR="00CE52AB">
        <w:t>W</w:t>
      </w:r>
      <w:r>
        <w:t xml:space="preserve">e measured RNA </w:t>
      </w:r>
      <w:r w:rsidR="00CE52AB">
        <w:t xml:space="preserve">abundances under all conditions and matching </w:t>
      </w:r>
      <w:r>
        <w:t xml:space="preserve">protein abundances </w:t>
      </w:r>
      <w:r w:rsidR="00F16271">
        <w:t xml:space="preserve">for </w:t>
      </w:r>
      <w:r w:rsidR="00CE52AB">
        <w:t xml:space="preserve">approximately 2/3 of the </w:t>
      </w:r>
      <w:r>
        <w:t>conditions (Figure 1</w:t>
      </w:r>
      <w:r w:rsidR="005C33B3">
        <w:t xml:space="preserve"> and </w:t>
      </w:r>
      <w:r w:rsidR="002B581E">
        <w:t xml:space="preserve">Supplementary </w:t>
      </w:r>
      <w:r w:rsidR="005C33B3">
        <w:t>Table S1</w:t>
      </w:r>
      <w:r>
        <w:t xml:space="preserve">). </w:t>
      </w:r>
      <w:r w:rsidR="005C33B3">
        <w:t>We also measured central metabolic fluxes for a subset of conditions using glucose as carbon source (</w:t>
      </w:r>
      <w:r w:rsidR="002B581E">
        <w:t xml:space="preserve">Supplementary </w:t>
      </w:r>
      <w:r w:rsidR="005C33B3">
        <w:t xml:space="preserve">Table S1). </w:t>
      </w:r>
      <w:r>
        <w:t>Results from one of these conditions, long-term glucose starvation, have been presented previously</w:t>
      </w:r>
      <w:r>
        <w:fldChar w:fldCharType="begin"/>
      </w:r>
      <w:r w:rsidR="00150EA6">
        <w:instrText xml:space="preserve"> ADDIN ZOTERO_ITEM CSL_CITATION {"citationID":"FtmdxqOM","properties":{"formattedCitation":"{\\rtf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150EA6" w:rsidRPr="00150EA6">
        <w:rPr>
          <w:rFonts w:ascii="Calibri"/>
          <w:vertAlign w:val="superscript"/>
        </w:rPr>
        <w:t>10</w:t>
      </w:r>
      <w:r>
        <w:fldChar w:fldCharType="end"/>
      </w:r>
      <w:r>
        <w:t>. Conditions not previously described include one additional starvation experiment, using glycerol instead of glucose as carbon source, exp</w:t>
      </w:r>
      <w:r w:rsidR="00CE52AB">
        <w:t>onential and stationary phase c</w:t>
      </w:r>
      <w:r>
        <w:t>u</w:t>
      </w:r>
      <w:r w:rsidR="00CE52AB">
        <w:t>l</w:t>
      </w:r>
      <w:r>
        <w:t xml:space="preserve">tures using </w:t>
      </w:r>
      <w:r w:rsidR="00CE52AB">
        <w:t xml:space="preserve">either gluconate or </w:t>
      </w:r>
      <w:r>
        <w:t xml:space="preserve">lactate as carbon source, and </w:t>
      </w:r>
      <w:r w:rsidR="00ED1ECA">
        <w:t xml:space="preserve">conditions </w:t>
      </w:r>
      <w:r w:rsidR="00F9749E">
        <w:t>varying</w:t>
      </w:r>
      <w:r w:rsidR="00D76036">
        <w:t xml:space="preserve"> Mg</w:t>
      </w:r>
      <w:r w:rsidR="00D76036" w:rsidRPr="00D76036">
        <w:rPr>
          <w:vertAlign w:val="superscript"/>
        </w:rPr>
        <w:t>2</w:t>
      </w:r>
      <w:r w:rsidR="00F9749E">
        <w:rPr>
          <w:vertAlign w:val="superscript"/>
        </w:rPr>
        <w:t>+</w:t>
      </w:r>
      <w:r w:rsidR="00D76036">
        <w:t xml:space="preserve"> </w:t>
      </w:r>
      <w:r w:rsidR="00572BF0">
        <w:t>and Na</w:t>
      </w:r>
      <w:r w:rsidR="00166861" w:rsidRPr="00166861">
        <w:rPr>
          <w:vertAlign w:val="superscript"/>
        </w:rPr>
        <w:t>+</w:t>
      </w:r>
      <w:r>
        <w:t xml:space="preserve"> stress. </w:t>
      </w:r>
    </w:p>
    <w:p w14:paraId="0DF99862" w14:textId="3978B3B2" w:rsidR="00FC5D83" w:rsidRPr="00FC5D83" w:rsidRDefault="00FC5D83" w:rsidP="0077747E">
      <w:pPr>
        <w:tabs>
          <w:tab w:val="left" w:pos="6245"/>
        </w:tabs>
      </w:pPr>
    </w:p>
    <w:p w14:paraId="7F6DBB6F" w14:textId="64DF1653" w:rsidR="00CE52AB" w:rsidRPr="00FC5D83" w:rsidRDefault="00CE52AB" w:rsidP="00CE52AB">
      <w:r>
        <w:t xml:space="preserve">Measurements of </w:t>
      </w:r>
      <w:r w:rsidR="00881210">
        <w:t xml:space="preserve">RNA and protein abundances were </w:t>
      </w:r>
      <w:r>
        <w:t xml:space="preserve">carried out as previously </w:t>
      </w:r>
      <w:r w:rsidR="00881210">
        <w:t>described</w:t>
      </w:r>
      <w:r w:rsidR="00881210">
        <w:fldChar w:fldCharType="begin"/>
      </w:r>
      <w:r w:rsidR="00150EA6">
        <w:instrText xml:space="preserve"> ADDIN ZOTERO_ITEM CSL_CITATION {"citationID":"soX3TNSf","properties":{"formattedCitation":"{\\rtf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81210">
        <w:fldChar w:fldCharType="separate"/>
      </w:r>
      <w:r w:rsidR="00150EA6" w:rsidRPr="00150EA6">
        <w:rPr>
          <w:rFonts w:ascii="Calibri"/>
          <w:vertAlign w:val="superscript"/>
        </w:rPr>
        <w:t>10</w:t>
      </w:r>
      <w:r w:rsidR="00881210">
        <w:fldChar w:fldCharType="end"/>
      </w:r>
      <w:r w:rsidR="00881210">
        <w:t xml:space="preserve">. All resulting data sets were carefully checked for quality, normalized, and log-transformed. </w:t>
      </w:r>
      <w:r w:rsidR="00640049" w:rsidRPr="00640049">
        <w:t>O</w:t>
      </w:r>
      <w:r w:rsidRPr="00640049">
        <w:t xml:space="preserve">ur final data set consisted of </w:t>
      </w:r>
      <w:r w:rsidR="00640049" w:rsidRPr="00640049">
        <w:t>152</w:t>
      </w:r>
      <w:r w:rsidR="002A6E4A" w:rsidRPr="00640049">
        <w:t xml:space="preserve"> </w:t>
      </w:r>
      <w:r w:rsidR="008217C8" w:rsidRPr="00640049">
        <w:t>RNA samples,</w:t>
      </w:r>
      <w:r w:rsidR="00640049" w:rsidRPr="00640049">
        <w:t xml:space="preserve"> 105</w:t>
      </w:r>
      <w:r w:rsidRPr="00640049">
        <w:t xml:space="preserve"> </w:t>
      </w:r>
      <w:r w:rsidR="008217C8" w:rsidRPr="00640049">
        <w:t xml:space="preserve">protein </w:t>
      </w:r>
      <w:r w:rsidR="005C33B3">
        <w:t xml:space="preserve">samples, </w:t>
      </w:r>
      <w:r w:rsidR="00F8621A">
        <w:t>and 65</w:t>
      </w:r>
      <w:r w:rsidR="00AB38F5" w:rsidRPr="00640049">
        <w:t xml:space="preserve"> </w:t>
      </w:r>
      <w:r w:rsidR="00093E5D" w:rsidRPr="00640049">
        <w:t>flux</w:t>
      </w:r>
      <w:r w:rsidR="00AB38F5" w:rsidRPr="00640049">
        <w:t xml:space="preserve"> </w:t>
      </w:r>
      <w:r w:rsidR="008217C8" w:rsidRPr="00640049">
        <w:t>samples</w:t>
      </w:r>
      <w:r w:rsidR="00150EA6">
        <w:t xml:space="preserve"> </w:t>
      </w:r>
      <w:r w:rsidR="00150EA6" w:rsidRPr="00640049">
        <w:t>(</w:t>
      </w:r>
      <w:r w:rsidR="00150EA6">
        <w:t xml:space="preserve">Supplementary </w:t>
      </w:r>
      <w:r w:rsidR="00150EA6" w:rsidRPr="00640049">
        <w:t xml:space="preserve">Table </w:t>
      </w:r>
      <w:r w:rsidR="00150EA6">
        <w:t>S</w:t>
      </w:r>
      <w:r w:rsidR="00150EA6" w:rsidRPr="00640049">
        <w:t>1)</w:t>
      </w:r>
      <w:r w:rsidR="00F16271" w:rsidRPr="00640049">
        <w:t xml:space="preserve"> </w:t>
      </w:r>
      <w:r w:rsidR="00F8621A">
        <w:t>59 of</w:t>
      </w:r>
      <w:r w:rsidR="00150EA6">
        <w:t xml:space="preserve"> the flux samples</w:t>
      </w:r>
      <w:r w:rsidR="005C33B3">
        <w:t xml:space="preserve"> </w:t>
      </w:r>
      <w:r w:rsidR="00F8621A">
        <w:t xml:space="preserve">are </w:t>
      </w:r>
      <w:r w:rsidR="00AB38F5" w:rsidRPr="00640049">
        <w:t>associated with high Mg</w:t>
      </w:r>
      <w:r w:rsidR="00AB38F5" w:rsidRPr="00640049">
        <w:rPr>
          <w:vertAlign w:val="superscript"/>
        </w:rPr>
        <w:t>+2</w:t>
      </w:r>
      <w:r w:rsidR="00AB38F5" w:rsidRPr="00640049">
        <w:t xml:space="preserve"> and high Na</w:t>
      </w:r>
      <w:r w:rsidR="00AB38F5" w:rsidRPr="00640049">
        <w:rPr>
          <w:vertAlign w:val="superscript"/>
        </w:rPr>
        <w:t>+</w:t>
      </w:r>
      <w:r w:rsidR="00AB38F5" w:rsidRPr="00640049">
        <w:t xml:space="preserve"> experiments</w:t>
      </w:r>
      <w:r w:rsidR="00F16271" w:rsidRPr="00640049">
        <w:t>.</w:t>
      </w:r>
    </w:p>
    <w:p w14:paraId="43216E4D" w14:textId="70AEFF98" w:rsidR="002A6E4A" w:rsidRDefault="002A6E4A" w:rsidP="007B145B"/>
    <w:p w14:paraId="77ED53FB" w14:textId="62F2E8E4" w:rsidR="006F70EB" w:rsidRDefault="00881210" w:rsidP="006F70EB">
      <w:r>
        <w:t xml:space="preserve">Our raw RNA-seq data </w:t>
      </w:r>
      <w:r w:rsidR="002A6E4A">
        <w:t xml:space="preserve">covers </w:t>
      </w:r>
      <w:r w:rsidR="007B145B" w:rsidRPr="00C16CA5">
        <w:t xml:space="preserve">4279 </w:t>
      </w:r>
      <w:r>
        <w:t>dis</w:t>
      </w:r>
      <w:r w:rsidR="008217C8">
        <w:t xml:space="preserve">tinct mRNAs, </w:t>
      </w:r>
      <w:r w:rsidR="002A6E4A">
        <w:t>our protein data covers 4201 distinct proteins</w:t>
      </w:r>
      <w:r w:rsidR="005C33B3">
        <w:t>,</w:t>
      </w:r>
      <w:r w:rsidR="008217C8">
        <w:t xml:space="preserve"> and </w:t>
      </w:r>
      <w:r w:rsidR="005C33B3">
        <w:t>flux</w:t>
      </w:r>
      <w:r w:rsidR="008217C8">
        <w:t xml:space="preserve"> data covers 13 different </w:t>
      </w:r>
      <w:r w:rsidR="007F0E96">
        <w:t>metabolic reactions</w:t>
      </w:r>
      <w:r>
        <w:t>. All raw data files are available in appropriate repositories (see Methods for details), and final processed data are available as Supp</w:t>
      </w:r>
      <w:r w:rsidR="00F16271">
        <w:t>lementary</w:t>
      </w:r>
      <w:r>
        <w:t xml:space="preserve"> Tables</w:t>
      </w:r>
      <w:r w:rsidR="008217C8">
        <w:t xml:space="preserve"> </w:t>
      </w:r>
      <w:r w:rsidR="0023372E">
        <w:t>S</w:t>
      </w:r>
      <w:r w:rsidR="00D67E01">
        <w:t>2</w:t>
      </w:r>
      <w:r w:rsidR="008217C8">
        <w:t>,</w:t>
      </w:r>
      <w:r w:rsidR="008F5AAF">
        <w:t xml:space="preserve"> </w:t>
      </w:r>
      <w:r w:rsidR="0023372E">
        <w:t>S</w:t>
      </w:r>
      <w:r w:rsidR="00D67E01">
        <w:t>3</w:t>
      </w:r>
      <w:r w:rsidR="005C33B3">
        <w:t>,</w:t>
      </w:r>
      <w:r w:rsidR="00504EC7">
        <w:t xml:space="preserve"> and </w:t>
      </w:r>
      <w:r w:rsidR="0023372E">
        <w:t>S</w:t>
      </w:r>
      <w:r w:rsidR="00D67E01">
        <w:t>4</w:t>
      </w:r>
      <w:r w:rsidR="008F5AAF">
        <w:t>.</w:t>
      </w:r>
    </w:p>
    <w:p w14:paraId="15A3B659" w14:textId="77777777" w:rsidR="00372924" w:rsidRDefault="00372924" w:rsidP="006F70EB"/>
    <w:p w14:paraId="44973944" w14:textId="029A8874" w:rsidR="00372924" w:rsidRDefault="00AA45EE" w:rsidP="006F70EB">
      <w:pPr>
        <w:rPr>
          <w:i/>
        </w:rPr>
      </w:pPr>
      <w:r w:rsidRPr="003F413A">
        <w:t>Finally, we measured growth rate</w:t>
      </w:r>
      <w:r w:rsidR="007F0E96">
        <w:t>s</w:t>
      </w:r>
      <w:r w:rsidRPr="003F413A">
        <w:t xml:space="preserve"> in exponential phase for all experimental conditions. We found that doubling times varied between 50 and 100 minutes among the various conditions (Figure 2). Growth was the fastest when glucose was used as carbon source and the slowest when the carbon source was lactose. Growth was also reduced for high Na</w:t>
      </w:r>
      <w:r w:rsidRPr="003F413A">
        <w:rPr>
          <w:vertAlign w:val="superscript"/>
        </w:rPr>
        <w:t>+</w:t>
      </w:r>
      <w:r w:rsidRPr="003F413A">
        <w:t xml:space="preserve"> concentrations and very high or low Mg</w:t>
      </w:r>
      <w:r w:rsidRPr="003F413A">
        <w:rPr>
          <w:vertAlign w:val="superscript"/>
        </w:rPr>
        <w:t>2+</w:t>
      </w:r>
      <w:r w:rsidRPr="003F413A">
        <w:t xml:space="preserve"> concentrations. Surprisingly, </w:t>
      </w:r>
      <w:r w:rsidR="003F413A" w:rsidRPr="003F413A">
        <w:t>we found a broad range of Mg</w:t>
      </w:r>
      <w:r w:rsidR="003F413A" w:rsidRPr="003F413A">
        <w:rPr>
          <w:vertAlign w:val="superscript"/>
        </w:rPr>
        <w:t>2+</w:t>
      </w:r>
      <w:r w:rsidR="003F413A" w:rsidRPr="003F413A">
        <w:t xml:space="preserve"> concentrations (0.02mM to 200mM) in which growth rate remained virtually unchanged</w:t>
      </w:r>
      <w:r w:rsidR="00D96440" w:rsidRPr="003F413A">
        <w:t xml:space="preserve"> (Figure 2)</w:t>
      </w:r>
      <w:r w:rsidR="004D68D5" w:rsidRPr="003F413A">
        <w:t>.</w:t>
      </w:r>
    </w:p>
    <w:p w14:paraId="4BA0A4C4" w14:textId="77777777" w:rsidR="006F70EB" w:rsidRDefault="006F70EB" w:rsidP="006F70EB">
      <w:pPr>
        <w:rPr>
          <w:i/>
        </w:rPr>
      </w:pPr>
    </w:p>
    <w:p w14:paraId="3ED538F9" w14:textId="4B7252E4" w:rsidR="006E683D" w:rsidRDefault="00881210" w:rsidP="006F70EB">
      <w:pPr>
        <w:rPr>
          <w:b/>
        </w:rPr>
      </w:pPr>
      <w:r w:rsidRPr="006F70EB">
        <w:rPr>
          <w:b/>
        </w:rPr>
        <w:t xml:space="preserve">Broad trends of gene expression differ between </w:t>
      </w:r>
      <w:r w:rsidR="00990498" w:rsidRPr="006F70EB">
        <w:rPr>
          <w:b/>
        </w:rPr>
        <w:t>m</w:t>
      </w:r>
      <w:r w:rsidRPr="006F70EB">
        <w:rPr>
          <w:b/>
        </w:rPr>
        <w:t>RNA and proteins</w:t>
      </w:r>
    </w:p>
    <w:p w14:paraId="3E28C7E6" w14:textId="269CE3C7" w:rsidR="006F70EB" w:rsidRDefault="00B67655" w:rsidP="006F70EB">
      <w:r w:rsidRPr="00B67655">
        <w:t xml:space="preserve">To identify broad trends of gene expression among the different growth conditions, we performed hierarchical clustering on both mRNA and protein abundances (Figures </w:t>
      </w:r>
      <w:r w:rsidR="00AA4FB1">
        <w:t>3</w:t>
      </w:r>
      <w:r w:rsidRPr="00B67655">
        <w:t xml:space="preserve"> and </w:t>
      </w:r>
      <w:r w:rsidR="00AA4FB1">
        <w:t>4</w:t>
      </w:r>
      <w:r w:rsidRPr="00B67655">
        <w:t>). For mRNA, we found that differences in gene expression were primarily driven by the growth phase (exponential vs. stationary/late stationary). Nea</w:t>
      </w:r>
      <w:r w:rsidR="00CE52AB">
        <w:t xml:space="preserve">rly </w:t>
      </w:r>
      <w:r w:rsidR="004D68D5" w:rsidRPr="004D68D5">
        <w:t>all</w:t>
      </w:r>
      <w:r w:rsidR="0041515C">
        <w:t xml:space="preserve"> </w:t>
      </w:r>
      <w:r w:rsidR="004D68D5">
        <w:t>exponential</w:t>
      </w:r>
      <w:r w:rsidRPr="00B67655">
        <w:t xml:space="preserve"> samples clustered together in one group, separate from the vast majority of stationary and late-stationary samples (Figure </w:t>
      </w:r>
      <w:r w:rsidR="00AA4FB1">
        <w:t>3</w:t>
      </w:r>
      <w:r w:rsidRPr="00B67655">
        <w:t>). Mg</w:t>
      </w:r>
      <w:r w:rsidRPr="007A1633">
        <w:rPr>
          <w:vertAlign w:val="superscript"/>
        </w:rPr>
        <w:t>2</w:t>
      </w:r>
      <w:r w:rsidR="00F9749E">
        <w:rPr>
          <w:vertAlign w:val="superscript"/>
        </w:rPr>
        <w:t>+</w:t>
      </w:r>
      <w:r w:rsidRPr="00B67655">
        <w:t xml:space="preserve"> levels, Na</w:t>
      </w:r>
      <w:r w:rsidRPr="007A1633">
        <w:rPr>
          <w:vertAlign w:val="superscript"/>
        </w:rPr>
        <w:t>+</w:t>
      </w:r>
      <w:r w:rsidRPr="00B67655">
        <w:t xml:space="preserve"> levels, and carbon source had less influence on the</w:t>
      </w:r>
      <w:r w:rsidR="007A1633">
        <w:t xml:space="preserve"> clustering results. We also foun</w:t>
      </w:r>
      <w:r w:rsidRPr="00B67655">
        <w:t xml:space="preserve">d a similar </w:t>
      </w:r>
      <w:r w:rsidR="007A1633">
        <w:t>result</w:t>
      </w:r>
      <w:r w:rsidRPr="00B67655">
        <w:t xml:space="preserve"> for protein abundances (Figure </w:t>
      </w:r>
      <w:r w:rsidR="00AA4FB1">
        <w:t>4</w:t>
      </w:r>
      <w:r w:rsidRPr="00B67655">
        <w:t xml:space="preserve">). </w:t>
      </w:r>
      <w:r w:rsidR="007A1633">
        <w:t>T</w:t>
      </w:r>
      <w:r w:rsidRPr="00B67655">
        <w:t xml:space="preserve">he </w:t>
      </w:r>
      <w:r w:rsidR="007A1633">
        <w:t>exponential-</w:t>
      </w:r>
      <w:r w:rsidRPr="00B67655">
        <w:t>phase samples grouped together</w:t>
      </w:r>
      <w:r w:rsidR="007A1633">
        <w:t xml:space="preserve">, </w:t>
      </w:r>
      <w:r w:rsidRPr="00B67655">
        <w:t xml:space="preserve">separated from stationary and late stationary samples. </w:t>
      </w:r>
      <w:r w:rsidR="00526C9C">
        <w:t xml:space="preserve">Similarly, </w:t>
      </w:r>
      <w:r w:rsidRPr="00B67655">
        <w:t>Na</w:t>
      </w:r>
      <w:r w:rsidR="007A1633" w:rsidRPr="007A1633">
        <w:rPr>
          <w:vertAlign w:val="superscript"/>
        </w:rPr>
        <w:t>+</w:t>
      </w:r>
      <w:r w:rsidRPr="00B67655">
        <w:t xml:space="preserve"> lev</w:t>
      </w:r>
      <w:r w:rsidR="00526C9C">
        <w:t xml:space="preserve">els and carbon sources </w:t>
      </w:r>
      <w:r w:rsidRPr="00B67655">
        <w:t xml:space="preserve">also </w:t>
      </w:r>
      <w:r w:rsidR="00526C9C">
        <w:t xml:space="preserve">seemed to be </w:t>
      </w:r>
      <w:r w:rsidRPr="00B67655">
        <w:t>grouped together</w:t>
      </w:r>
      <w:r w:rsidR="00526C9C">
        <w:t xml:space="preserve"> upon clustering</w:t>
      </w:r>
      <w:r w:rsidRPr="00B67655">
        <w:t>.</w:t>
      </w:r>
    </w:p>
    <w:p w14:paraId="63897D21" w14:textId="77777777" w:rsidR="006F70EB" w:rsidRDefault="006F70EB" w:rsidP="006F70EB"/>
    <w:p w14:paraId="7C2A337C" w14:textId="1A9FAE69" w:rsidR="00B67655" w:rsidRPr="006F70EB" w:rsidRDefault="00B67655" w:rsidP="006F70EB">
      <w:pPr>
        <w:rPr>
          <w:b/>
        </w:rPr>
      </w:pPr>
      <w:r w:rsidRPr="00B67655">
        <w:t>To quantify the clustering patterns of mRNA and protein abundances, we defined a metric that measured how strongly clustered a given variable of the growth environment (growth phase, Mg</w:t>
      </w:r>
      <w:r w:rsidRPr="00870504">
        <w:rPr>
          <w:vertAlign w:val="superscript"/>
        </w:rPr>
        <w:t>2</w:t>
      </w:r>
      <w:r w:rsidR="00F9749E">
        <w:rPr>
          <w:vertAlign w:val="superscript"/>
        </w:rPr>
        <w:t>+</w:t>
      </w:r>
      <w:r w:rsidRPr="00B67655">
        <w:t xml:space="preserve"> level, Na</w:t>
      </w:r>
      <w:r w:rsidRPr="00870504">
        <w:rPr>
          <w:vertAlign w:val="superscript"/>
        </w:rPr>
        <w:t>+</w:t>
      </w:r>
      <w:r w:rsidRPr="00B67655">
        <w:t xml:space="preserve"> level, carbon source) was relative to the random expectation of no clustering. For each variable, we calculated the mean cophenetic distance between all pairs corresponding to the same condition (e.g., for growth phase, all pairs sampled at exponential phase and all pairs sampled at stationary/late stationary phase). The cophenetic distance is defined a</w:t>
      </w:r>
      <w:r w:rsidR="00F16271">
        <w:t xml:space="preserve">s the height of the dendrogram </w:t>
      </w:r>
      <w:r w:rsidRPr="00B67655">
        <w:t>produced</w:t>
      </w:r>
      <w:r w:rsidR="00F16271">
        <w:t xml:space="preserve"> by the hierarchical clustering</w:t>
      </w:r>
      <w:r w:rsidRPr="00B67655">
        <w:t xml:space="preserve"> from the two selected leafs to the point where the two branches merge. We then converted each mean cophenetic distance into a </w:t>
      </w:r>
      <w:r w:rsidRPr="00B002D1">
        <w:rPr>
          <w:i/>
        </w:rPr>
        <w:t>z</w:t>
      </w:r>
      <w:r w:rsidRPr="00526C9C">
        <w:t>-score</w:t>
      </w:r>
      <w:r w:rsidRPr="00B67655">
        <w:t xml:space="preserve">, by resampling mean cophenetic distances from dendograms with reshuffled leaf assignments. A </w:t>
      </w:r>
      <w:r w:rsidRPr="00B002D1">
        <w:rPr>
          <w:i/>
        </w:rPr>
        <w:t>z</w:t>
      </w:r>
      <w:r w:rsidRPr="00526C9C">
        <w:t>-score</w:t>
      </w:r>
      <w:r w:rsidR="007278D7">
        <w:t xml:space="preserve"> below </w:t>
      </w:r>
      <w:r w:rsidR="007229C2" w:rsidRPr="00F16271">
        <w:t>−</w:t>
      </w:r>
      <w:r w:rsidR="00554522">
        <w:t>1.96</w:t>
      </w:r>
      <w:r w:rsidRPr="00B67655">
        <w:t xml:space="preserve"> indicates that the mRNA or protein abundances are clustered significantly by the corresponding variable.</w:t>
      </w:r>
    </w:p>
    <w:p w14:paraId="560C654A" w14:textId="123E4636" w:rsidR="00B67655" w:rsidRPr="00B67655"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 xml:space="preserve">We found that mRNA abundances were significantly clustered by growth phase, with a </w:t>
      </w:r>
      <w:r w:rsidRPr="00526C9C">
        <w:rPr>
          <w:rFonts w:eastAsiaTheme="minorEastAsia" w:cstheme="minorBidi"/>
          <w:b w:val="0"/>
          <w:bCs w:val="0"/>
          <w:i/>
          <w:color w:val="auto"/>
        </w:rPr>
        <w:t>z</w:t>
      </w:r>
      <w:r w:rsidR="00526C9C">
        <w:rPr>
          <w:rFonts w:eastAsiaTheme="minorEastAsia" w:cstheme="minorBidi"/>
          <w:b w:val="0"/>
          <w:bCs w:val="0"/>
          <w:color w:val="auto"/>
        </w:rPr>
        <w:t xml:space="preserve">-score of </w:t>
      </w:r>
      <w:r w:rsidR="007229C2" w:rsidRPr="00F16271">
        <w:rPr>
          <w:color w:val="auto"/>
        </w:rPr>
        <w:t>−</w:t>
      </w:r>
      <w:r w:rsidRPr="00B67655">
        <w:rPr>
          <w:rFonts w:eastAsiaTheme="minorEastAsia" w:cstheme="minorBidi"/>
          <w:b w:val="0"/>
          <w:bCs w:val="0"/>
          <w:color w:val="auto"/>
        </w:rPr>
        <w:t>23.99 (Table 1). Na</w:t>
      </w:r>
      <w:r w:rsidRPr="00870504">
        <w:rPr>
          <w:rFonts w:eastAsiaTheme="minorEastAsia" w:cstheme="minorBidi"/>
          <w:b w:val="0"/>
          <w:bCs w:val="0"/>
          <w:color w:val="auto"/>
          <w:vertAlign w:val="superscript"/>
        </w:rPr>
        <w:t>+</w:t>
      </w:r>
      <w:r w:rsidRPr="00B67655">
        <w:rPr>
          <w:rFonts w:eastAsiaTheme="minorEastAsia" w:cstheme="minorBidi"/>
          <w:b w:val="0"/>
          <w:bCs w:val="0"/>
          <w:color w:val="auto"/>
        </w:rPr>
        <w:t xml:space="preserve"> and Mg</w:t>
      </w:r>
      <w:r w:rsidRPr="00870504">
        <w:rPr>
          <w:rFonts w:eastAsiaTheme="minorEastAsia" w:cstheme="minorBidi"/>
          <w:b w:val="0"/>
          <w:bCs w:val="0"/>
          <w:color w:val="auto"/>
          <w:vertAlign w:val="superscript"/>
        </w:rPr>
        <w:t>2</w:t>
      </w:r>
      <w:r w:rsidR="00F9749E">
        <w:rPr>
          <w:rFonts w:eastAsiaTheme="minorEastAsia" w:cstheme="minorBidi"/>
          <w:b w:val="0"/>
          <w:bCs w:val="0"/>
          <w:color w:val="auto"/>
          <w:vertAlign w:val="superscript"/>
        </w:rPr>
        <w:t>+</w:t>
      </w:r>
      <w:r w:rsidRPr="00B67655">
        <w:rPr>
          <w:rFonts w:eastAsiaTheme="minorEastAsia" w:cstheme="minorBidi"/>
          <w:b w:val="0"/>
          <w:bCs w:val="0"/>
          <w:color w:val="auto"/>
        </w:rPr>
        <w:t xml:space="preserve"> levels displayed the next-largest </w:t>
      </w:r>
      <w:r w:rsidRPr="00526C9C">
        <w:rPr>
          <w:rFonts w:eastAsiaTheme="minorEastAsia" w:cstheme="minorBidi"/>
          <w:b w:val="0"/>
          <w:bCs w:val="0"/>
          <w:i/>
          <w:color w:val="auto"/>
        </w:rPr>
        <w:t>z</w:t>
      </w:r>
      <w:r w:rsidRPr="00B67655">
        <w:rPr>
          <w:rFonts w:eastAsiaTheme="minorEastAsia" w:cstheme="minorBidi"/>
          <w:b w:val="0"/>
          <w:bCs w:val="0"/>
          <w:color w:val="auto"/>
        </w:rPr>
        <w:t>-sco</w:t>
      </w:r>
      <w:r w:rsidR="00526C9C">
        <w:rPr>
          <w:rFonts w:eastAsiaTheme="minorEastAsia" w:cstheme="minorBidi"/>
          <w:b w:val="0"/>
          <w:bCs w:val="0"/>
          <w:color w:val="auto"/>
        </w:rPr>
        <w:t xml:space="preserve">res by magnitude, of </w:t>
      </w:r>
      <w:r w:rsidR="007229C2" w:rsidRPr="00F16271">
        <w:rPr>
          <w:color w:val="auto"/>
        </w:rPr>
        <w:t>−</w:t>
      </w:r>
      <w:r w:rsidR="00526C9C">
        <w:rPr>
          <w:rFonts w:eastAsiaTheme="minorEastAsia" w:cstheme="minorBidi"/>
          <w:b w:val="0"/>
          <w:bCs w:val="0"/>
          <w:color w:val="auto"/>
        </w:rPr>
        <w:t xml:space="preserve">1.54 and </w:t>
      </w:r>
      <w:r w:rsidR="007229C2" w:rsidRPr="00F16271">
        <w:rPr>
          <w:color w:val="auto"/>
        </w:rPr>
        <w:t>−</w:t>
      </w:r>
      <w:r w:rsidRPr="00B67655">
        <w:rPr>
          <w:rFonts w:eastAsiaTheme="minorEastAsia" w:cstheme="minorBidi"/>
          <w:b w:val="0"/>
          <w:bCs w:val="0"/>
          <w:color w:val="auto"/>
        </w:rPr>
        <w:t xml:space="preserve">1.46, but </w:t>
      </w:r>
      <w:r w:rsidR="00526C9C">
        <w:rPr>
          <w:rFonts w:eastAsiaTheme="minorEastAsia" w:cstheme="minorBidi"/>
          <w:b w:val="0"/>
          <w:bCs w:val="0"/>
          <w:color w:val="auto"/>
        </w:rPr>
        <w:t xml:space="preserve">these were </w:t>
      </w:r>
      <w:r w:rsidRPr="00B67655">
        <w:rPr>
          <w:rFonts w:eastAsiaTheme="minorEastAsia" w:cstheme="minorBidi"/>
          <w:b w:val="0"/>
          <w:bCs w:val="0"/>
          <w:color w:val="auto"/>
        </w:rPr>
        <w:t>not significantly different</w:t>
      </w:r>
      <w:r w:rsidR="00870504">
        <w:rPr>
          <w:rFonts w:eastAsiaTheme="minorEastAsia" w:cstheme="minorBidi"/>
          <w:b w:val="0"/>
          <w:bCs w:val="0"/>
          <w:color w:val="auto"/>
        </w:rPr>
        <w:t xml:space="preserve"> from zero. The </w:t>
      </w:r>
      <w:r w:rsidR="00870504" w:rsidRPr="00526C9C">
        <w:rPr>
          <w:rFonts w:eastAsiaTheme="minorEastAsia" w:cstheme="minorBidi"/>
          <w:b w:val="0"/>
          <w:bCs w:val="0"/>
          <w:i/>
          <w:color w:val="auto"/>
        </w:rPr>
        <w:t>z</w:t>
      </w:r>
      <w:r w:rsidR="00870504">
        <w:rPr>
          <w:rFonts w:eastAsiaTheme="minorEastAsia" w:cstheme="minorBidi"/>
          <w:b w:val="0"/>
          <w:bCs w:val="0"/>
          <w:color w:val="auto"/>
        </w:rPr>
        <w:t>-score for</w:t>
      </w:r>
      <w:r w:rsidRPr="00B67655">
        <w:rPr>
          <w:rFonts w:eastAsiaTheme="minorEastAsia" w:cstheme="minorBidi"/>
          <w:b w:val="0"/>
          <w:bCs w:val="0"/>
          <w:color w:val="auto"/>
        </w:rPr>
        <w:t xml:space="preserve"> carbon source </w:t>
      </w:r>
      <w:r w:rsidR="00526C9C">
        <w:rPr>
          <w:rFonts w:eastAsiaTheme="minorEastAsia" w:cstheme="minorBidi"/>
          <w:b w:val="0"/>
          <w:bCs w:val="0"/>
          <w:color w:val="auto"/>
        </w:rPr>
        <w:t>was</w:t>
      </w:r>
      <w:r w:rsidR="00870504">
        <w:rPr>
          <w:rFonts w:eastAsiaTheme="minorEastAsia" w:cstheme="minorBidi"/>
          <w:b w:val="0"/>
          <w:bCs w:val="0"/>
          <w:color w:val="auto"/>
        </w:rPr>
        <w:t xml:space="preserve"> 1.16</w:t>
      </w:r>
      <w:r w:rsidR="00B002D1">
        <w:rPr>
          <w:rFonts w:eastAsiaTheme="minorEastAsia" w:cstheme="minorBidi"/>
          <w:b w:val="0"/>
          <w:bCs w:val="0"/>
          <w:color w:val="auto"/>
        </w:rPr>
        <w:t xml:space="preserve">, </w:t>
      </w:r>
      <w:r w:rsidR="00870504">
        <w:rPr>
          <w:rFonts w:eastAsiaTheme="minorEastAsia" w:cstheme="minorBidi"/>
          <w:b w:val="0"/>
          <w:bCs w:val="0"/>
          <w:color w:val="auto"/>
        </w:rPr>
        <w:t xml:space="preserve">which </w:t>
      </w:r>
      <w:r w:rsidR="00526C9C">
        <w:rPr>
          <w:rFonts w:eastAsiaTheme="minorEastAsia" w:cstheme="minorBidi"/>
          <w:b w:val="0"/>
          <w:bCs w:val="0"/>
          <w:color w:val="auto"/>
        </w:rPr>
        <w:t xml:space="preserve">implies that </w:t>
      </w:r>
      <w:r w:rsidR="00870504">
        <w:rPr>
          <w:rFonts w:eastAsiaTheme="minorEastAsia" w:cstheme="minorBidi"/>
          <w:b w:val="0"/>
          <w:bCs w:val="0"/>
          <w:color w:val="auto"/>
        </w:rPr>
        <w:t xml:space="preserve">there is no significant clustering </w:t>
      </w:r>
      <w:r w:rsidR="0067765D">
        <w:rPr>
          <w:rFonts w:eastAsiaTheme="minorEastAsia" w:cstheme="minorBidi"/>
          <w:b w:val="0"/>
          <w:bCs w:val="0"/>
          <w:color w:val="auto"/>
        </w:rPr>
        <w:t xml:space="preserve">by carbon source </w:t>
      </w:r>
      <w:r w:rsidR="00870504">
        <w:rPr>
          <w:rFonts w:eastAsiaTheme="minorEastAsia" w:cstheme="minorBidi"/>
          <w:b w:val="0"/>
          <w:bCs w:val="0"/>
          <w:color w:val="auto"/>
        </w:rPr>
        <w:t>in</w:t>
      </w:r>
      <w:r w:rsidR="00526C9C">
        <w:rPr>
          <w:rFonts w:eastAsiaTheme="minorEastAsia" w:cstheme="minorBidi"/>
          <w:b w:val="0"/>
          <w:bCs w:val="0"/>
          <w:color w:val="auto"/>
        </w:rPr>
        <w:t xml:space="preserve"> the</w:t>
      </w:r>
      <w:r w:rsidR="00870504">
        <w:rPr>
          <w:rFonts w:eastAsiaTheme="minorEastAsia" w:cstheme="minorBidi"/>
          <w:b w:val="0"/>
          <w:bCs w:val="0"/>
          <w:color w:val="auto"/>
        </w:rPr>
        <w:t xml:space="preserve"> mRNA data</w:t>
      </w:r>
      <w:r w:rsidRPr="00B67655">
        <w:rPr>
          <w:rFonts w:eastAsiaTheme="minorEastAsia" w:cstheme="minorBidi"/>
          <w:b w:val="0"/>
          <w:bCs w:val="0"/>
          <w:color w:val="auto"/>
        </w:rPr>
        <w:t xml:space="preserve">. Importantly, when we calculated a </w:t>
      </w:r>
      <w:r w:rsidRPr="0067765D">
        <w:rPr>
          <w:rFonts w:eastAsiaTheme="minorEastAsia" w:cstheme="minorBidi"/>
          <w:b w:val="0"/>
          <w:bCs w:val="0"/>
          <w:i/>
          <w:color w:val="auto"/>
        </w:rPr>
        <w:t>z</w:t>
      </w:r>
      <w:r w:rsidRPr="00B67655">
        <w:rPr>
          <w:rFonts w:eastAsiaTheme="minorEastAsia" w:cstheme="minorBidi"/>
          <w:b w:val="0"/>
          <w:bCs w:val="0"/>
          <w:color w:val="auto"/>
        </w:rPr>
        <w:t>-score for batch number</w:t>
      </w:r>
      <w:r w:rsidR="003D76B4">
        <w:rPr>
          <w:rFonts w:eastAsiaTheme="minorEastAsia" w:cstheme="minorBidi"/>
          <w:b w:val="0"/>
          <w:bCs w:val="0"/>
          <w:color w:val="auto"/>
        </w:rPr>
        <w:t>, w</w:t>
      </w:r>
      <w:r w:rsidR="003D76B4" w:rsidRPr="00D51D05">
        <w:rPr>
          <w:rFonts w:eastAsiaTheme="minorEastAsia" w:cstheme="minorBidi"/>
          <w:b w:val="0"/>
          <w:bCs w:val="0"/>
          <w:color w:val="auto"/>
        </w:rPr>
        <w:t>e</w:t>
      </w:r>
      <w:r w:rsidR="003D76B4" w:rsidRPr="00D51D05">
        <w:rPr>
          <w:rFonts w:eastAsiaTheme="minorEastAsia" w:cstheme="minorBidi"/>
          <w:b w:val="0"/>
          <w:bCs w:val="0"/>
        </w:rPr>
        <w:t xml:space="preserve"> </w:t>
      </w:r>
      <w:r w:rsidR="003D76B4" w:rsidRPr="00B67655">
        <w:rPr>
          <w:rFonts w:eastAsiaTheme="minorEastAsia" w:cstheme="minorBidi"/>
          <w:b w:val="0"/>
          <w:bCs w:val="0"/>
          <w:color w:val="auto"/>
        </w:rPr>
        <w:t xml:space="preserve">found that batch effects </w:t>
      </w:r>
      <w:r w:rsidR="003D76B4">
        <w:rPr>
          <w:rFonts w:eastAsiaTheme="minorEastAsia" w:cstheme="minorBidi"/>
          <w:b w:val="0"/>
          <w:bCs w:val="0"/>
          <w:color w:val="auto"/>
        </w:rPr>
        <w:t xml:space="preserve">also significantly influenced </w:t>
      </w:r>
      <w:r w:rsidR="003D76B4" w:rsidRPr="00B67655">
        <w:rPr>
          <w:rFonts w:eastAsiaTheme="minorEastAsia" w:cstheme="minorBidi"/>
          <w:b w:val="0"/>
          <w:bCs w:val="0"/>
          <w:color w:val="auto"/>
        </w:rPr>
        <w:t>mRNA abundances,</w:t>
      </w:r>
      <w:r w:rsidR="003D76B4">
        <w:rPr>
          <w:rFonts w:eastAsiaTheme="minorEastAsia" w:cstheme="minorBidi"/>
          <w:b w:val="0"/>
          <w:bCs w:val="0"/>
          <w:color w:val="auto"/>
        </w:rPr>
        <w:t xml:space="preserve"> with</w:t>
      </w:r>
      <w:r w:rsidR="003D76B4" w:rsidRPr="00B67655">
        <w:rPr>
          <w:rFonts w:eastAsiaTheme="minorEastAsia" w:cstheme="minorBidi"/>
          <w:b w:val="0"/>
          <w:bCs w:val="0"/>
          <w:color w:val="auto"/>
        </w:rPr>
        <w:t xml:space="preserve"> </w:t>
      </w:r>
      <w:r w:rsidR="003D76B4" w:rsidRPr="0067765D">
        <w:rPr>
          <w:rFonts w:eastAsiaTheme="minorEastAsia" w:cstheme="minorBidi"/>
          <w:b w:val="0"/>
          <w:bCs w:val="0"/>
          <w:i/>
          <w:color w:val="auto"/>
        </w:rPr>
        <w:t>z</w:t>
      </w:r>
      <w:r w:rsidR="003D76B4">
        <w:rPr>
          <w:rFonts w:eastAsiaTheme="minorEastAsia" w:cstheme="minorBidi"/>
          <w:b w:val="0"/>
          <w:bCs w:val="0"/>
          <w:color w:val="auto"/>
        </w:rPr>
        <w:t xml:space="preserve"> =</w:t>
      </w:r>
      <w:r w:rsidR="003D76B4" w:rsidRPr="00F16271">
        <w:rPr>
          <w:rFonts w:eastAsiaTheme="minorEastAsia" w:cstheme="minorBidi"/>
          <w:b w:val="0"/>
          <w:bCs w:val="0"/>
          <w:color w:val="auto"/>
        </w:rPr>
        <w:t xml:space="preserve"> </w:t>
      </w:r>
      <w:r w:rsidR="003D76B4" w:rsidRPr="00F16271">
        <w:rPr>
          <w:color w:val="auto"/>
        </w:rPr>
        <w:t>−</w:t>
      </w:r>
      <w:r w:rsidR="003D76B4" w:rsidRPr="00B67655">
        <w:rPr>
          <w:rFonts w:eastAsiaTheme="minorEastAsia" w:cstheme="minorBidi"/>
          <w:b w:val="0"/>
          <w:bCs w:val="0"/>
          <w:color w:val="auto"/>
        </w:rPr>
        <w:t>2.82.</w:t>
      </w:r>
      <w:r w:rsidR="003D76B4">
        <w:rPr>
          <w:rFonts w:eastAsiaTheme="minorEastAsia" w:cstheme="minorBidi"/>
          <w:b w:val="0"/>
          <w:bCs w:val="0"/>
          <w:color w:val="auto"/>
        </w:rPr>
        <w:t xml:space="preserve"> Batch number here represents cultures grown at the same time</w:t>
      </w:r>
      <w:r w:rsidR="00F9749E">
        <w:rPr>
          <w:rFonts w:eastAsiaTheme="minorEastAsia" w:cstheme="minorBidi"/>
          <w:b w:val="0"/>
          <w:bCs w:val="0"/>
          <w:color w:val="auto"/>
        </w:rPr>
        <w:t>, in parallel. Thus, batch effects may represent fluctuations in incubator temperatures, slight differences in growth medium composition or water quality, or effects of reviving the initial inoculum of cells, among other possibilities.</w:t>
      </w:r>
      <w:r w:rsidR="008C75B1" w:rsidRPr="00D51D05">
        <w:rPr>
          <w:rFonts w:eastAsiaTheme="minorEastAsia" w:cstheme="minorBidi"/>
          <w:b w:val="0"/>
          <w:bCs w:val="0"/>
          <w:color w:val="auto"/>
        </w:rPr>
        <w:t xml:space="preserve"> </w:t>
      </w:r>
    </w:p>
    <w:p w14:paraId="56C3ABC8" w14:textId="4CE504EA" w:rsidR="00944057" w:rsidRDefault="00B67655" w:rsidP="00B67655">
      <w:pPr>
        <w:pStyle w:val="Heading3"/>
        <w:rPr>
          <w:rFonts w:eastAsiaTheme="minorEastAsia" w:cstheme="minorBidi"/>
          <w:b w:val="0"/>
          <w:bCs w:val="0"/>
          <w:color w:val="auto"/>
        </w:rPr>
      </w:pPr>
      <w:r w:rsidRPr="00B67655">
        <w:rPr>
          <w:rFonts w:eastAsiaTheme="minorEastAsia" w:cstheme="minorBidi"/>
          <w:b w:val="0"/>
          <w:bCs w:val="0"/>
          <w:color w:val="auto"/>
        </w:rPr>
        <w:t>For protein abundances,</w:t>
      </w:r>
      <w:r w:rsidR="00944057">
        <w:rPr>
          <w:rFonts w:eastAsiaTheme="minorEastAsia" w:cstheme="minorBidi"/>
          <w:b w:val="0"/>
          <w:bCs w:val="0"/>
          <w:color w:val="auto"/>
        </w:rPr>
        <w:t xml:space="preserve"> the variables</w:t>
      </w:r>
      <w:r w:rsidRPr="00B67655">
        <w:rPr>
          <w:rFonts w:eastAsiaTheme="minorEastAsia" w:cstheme="minorBidi"/>
          <w:b w:val="0"/>
          <w:bCs w:val="0"/>
          <w:color w:val="auto"/>
        </w:rPr>
        <w:t xml:space="preserve"> Na</w:t>
      </w:r>
      <w:r w:rsidR="00870504" w:rsidRPr="00870504">
        <w:rPr>
          <w:rFonts w:eastAsiaTheme="minorEastAsia" w:cstheme="minorBidi"/>
          <w:b w:val="0"/>
          <w:bCs w:val="0"/>
          <w:color w:val="auto"/>
          <w:vertAlign w:val="superscript"/>
        </w:rPr>
        <w:t>+</w:t>
      </w:r>
      <w:r w:rsidR="00944057">
        <w:rPr>
          <w:rFonts w:eastAsiaTheme="minorEastAsia" w:cstheme="minorBidi"/>
          <w:b w:val="0"/>
          <w:bCs w:val="0"/>
          <w:color w:val="auto"/>
        </w:rPr>
        <w:t xml:space="preserve"> level</w:t>
      </w:r>
      <w:r w:rsidRPr="00B67655">
        <w:rPr>
          <w:rFonts w:eastAsiaTheme="minorEastAsia" w:cstheme="minorBidi"/>
          <w:b w:val="0"/>
          <w:bCs w:val="0"/>
          <w:color w:val="auto"/>
        </w:rPr>
        <w:t>, growth phase</w:t>
      </w:r>
      <w:r w:rsidR="00944057">
        <w:rPr>
          <w:rFonts w:eastAsiaTheme="minorEastAsia" w:cstheme="minorBidi"/>
          <w:b w:val="0"/>
          <w:bCs w:val="0"/>
          <w:color w:val="auto"/>
        </w:rPr>
        <w:t>,</w:t>
      </w:r>
      <w:r w:rsidRPr="00B67655">
        <w:rPr>
          <w:rFonts w:eastAsiaTheme="minorEastAsia" w:cstheme="minorBidi"/>
          <w:b w:val="0"/>
          <w:bCs w:val="0"/>
          <w:color w:val="auto"/>
        </w:rPr>
        <w:t xml:space="preserve"> and carbon source </w:t>
      </w:r>
      <w:r w:rsidR="00944057">
        <w:rPr>
          <w:rFonts w:eastAsiaTheme="minorEastAsia" w:cstheme="minorBidi"/>
          <w:b w:val="0"/>
          <w:bCs w:val="0"/>
          <w:color w:val="auto"/>
        </w:rPr>
        <w:t xml:space="preserve">were all significantly clustered, </w:t>
      </w:r>
      <w:r w:rsidRPr="00B67655">
        <w:rPr>
          <w:rFonts w:eastAsiaTheme="minorEastAsia" w:cstheme="minorBidi"/>
          <w:b w:val="0"/>
          <w:bCs w:val="0"/>
          <w:color w:val="auto"/>
        </w:rPr>
        <w:t xml:space="preserve">with </w:t>
      </w:r>
      <w:r w:rsidR="00B002D1">
        <w:rPr>
          <w:rFonts w:eastAsiaTheme="minorEastAsia" w:cstheme="minorBidi"/>
          <w:b w:val="0"/>
          <w:bCs w:val="0"/>
          <w:i/>
          <w:color w:val="auto"/>
        </w:rPr>
        <w:t>z</w:t>
      </w:r>
      <w:r w:rsidR="00B002D1" w:rsidRPr="00944057">
        <w:rPr>
          <w:rFonts w:eastAsiaTheme="minorEastAsia" w:cstheme="minorBidi"/>
          <w:b w:val="0"/>
          <w:bCs w:val="0"/>
          <w:color w:val="auto"/>
        </w:rPr>
        <w:t>-</w:t>
      </w:r>
      <w:r w:rsidRPr="00944057">
        <w:rPr>
          <w:rFonts w:eastAsiaTheme="minorEastAsia" w:cstheme="minorBidi"/>
          <w:b w:val="0"/>
          <w:bCs w:val="0"/>
          <w:color w:val="auto"/>
        </w:rPr>
        <w:t>scores</w:t>
      </w:r>
      <w:r w:rsidR="00944057">
        <w:rPr>
          <w:rFonts w:eastAsiaTheme="minorEastAsia" w:cstheme="minorBidi"/>
          <w:b w:val="0"/>
          <w:bCs w:val="0"/>
          <w:color w:val="auto"/>
        </w:rPr>
        <w:t xml:space="preserve"> of </w:t>
      </w:r>
      <w:r w:rsidR="007229C2" w:rsidRPr="00F16271">
        <w:rPr>
          <w:color w:val="auto"/>
        </w:rPr>
        <w:t>−</w:t>
      </w:r>
      <w:r w:rsidR="00944057" w:rsidRPr="00F16271">
        <w:rPr>
          <w:rFonts w:eastAsiaTheme="minorEastAsia" w:cstheme="minorBidi"/>
          <w:b w:val="0"/>
          <w:bCs w:val="0"/>
          <w:color w:val="auto"/>
        </w:rPr>
        <w:t>4</w:t>
      </w:r>
      <w:r w:rsidR="00944057">
        <w:rPr>
          <w:rFonts w:eastAsiaTheme="minorEastAsia" w:cstheme="minorBidi"/>
          <w:b w:val="0"/>
          <w:bCs w:val="0"/>
          <w:color w:val="auto"/>
        </w:rPr>
        <w:t xml:space="preserve">.78, </w:t>
      </w:r>
      <w:r w:rsidR="007229C2" w:rsidRPr="00F16271">
        <w:rPr>
          <w:color w:val="auto"/>
        </w:rPr>
        <w:t>−</w:t>
      </w:r>
      <w:r w:rsidR="00944057">
        <w:rPr>
          <w:rFonts w:eastAsiaTheme="minorEastAsia" w:cstheme="minorBidi"/>
          <w:b w:val="0"/>
          <w:bCs w:val="0"/>
          <w:color w:val="auto"/>
        </w:rPr>
        <w:t xml:space="preserve">4.21, and </w:t>
      </w:r>
      <w:r w:rsidR="007229C2" w:rsidRPr="00F16271">
        <w:rPr>
          <w:color w:val="auto"/>
        </w:rPr>
        <w:t>−</w:t>
      </w:r>
      <w:r w:rsidRPr="00B67655">
        <w:rPr>
          <w:rFonts w:eastAsiaTheme="minorEastAsia" w:cstheme="minorBidi"/>
          <w:b w:val="0"/>
          <w:bCs w:val="0"/>
          <w:color w:val="auto"/>
        </w:rPr>
        <w:t>3.15</w:t>
      </w:r>
      <w:r w:rsidR="00944057">
        <w:rPr>
          <w:rFonts w:eastAsiaTheme="minorEastAsia" w:cstheme="minorBidi"/>
          <w:b w:val="0"/>
          <w:bCs w:val="0"/>
          <w:color w:val="auto"/>
        </w:rPr>
        <w:t>,</w:t>
      </w:r>
      <w:r w:rsidRPr="00B67655">
        <w:rPr>
          <w:rFonts w:eastAsiaTheme="minorEastAsia" w:cstheme="minorBidi"/>
          <w:b w:val="0"/>
          <w:bCs w:val="0"/>
          <w:color w:val="auto"/>
        </w:rPr>
        <w:t xml:space="preserve"> respectively</w:t>
      </w:r>
      <w:r w:rsidR="00870504">
        <w:rPr>
          <w:rFonts w:eastAsiaTheme="minorEastAsia" w:cstheme="minorBidi"/>
          <w:b w:val="0"/>
          <w:bCs w:val="0"/>
          <w:color w:val="auto"/>
        </w:rPr>
        <w:t xml:space="preserve"> </w:t>
      </w:r>
      <w:r w:rsidRPr="00B67655">
        <w:rPr>
          <w:rFonts w:eastAsiaTheme="minorEastAsia" w:cstheme="minorBidi"/>
          <w:b w:val="0"/>
          <w:bCs w:val="0"/>
          <w:color w:val="auto"/>
        </w:rPr>
        <w:t xml:space="preserve">(Table 1). </w:t>
      </w:r>
      <w:r w:rsidR="00870504">
        <w:rPr>
          <w:rFonts w:eastAsiaTheme="minorEastAsia" w:cstheme="minorBidi"/>
          <w:b w:val="0"/>
          <w:bCs w:val="0"/>
          <w:color w:val="auto"/>
        </w:rPr>
        <w:t xml:space="preserve">Batch number had a </w:t>
      </w:r>
      <w:r w:rsidR="00870504" w:rsidRPr="00B002D1">
        <w:rPr>
          <w:rFonts w:eastAsiaTheme="minorEastAsia" w:cstheme="minorBidi"/>
          <w:b w:val="0"/>
          <w:bCs w:val="0"/>
          <w:i/>
          <w:color w:val="auto"/>
        </w:rPr>
        <w:t>z</w:t>
      </w:r>
      <w:r w:rsidR="00870504" w:rsidRPr="00944057">
        <w:rPr>
          <w:rFonts w:eastAsiaTheme="minorEastAsia" w:cstheme="minorBidi"/>
          <w:b w:val="0"/>
          <w:bCs w:val="0"/>
          <w:color w:val="auto"/>
        </w:rPr>
        <w:t>-score</w:t>
      </w:r>
      <w:r w:rsidR="00944057">
        <w:rPr>
          <w:rFonts w:eastAsiaTheme="minorEastAsia" w:cstheme="minorBidi"/>
          <w:b w:val="0"/>
          <w:bCs w:val="0"/>
          <w:color w:val="auto"/>
        </w:rPr>
        <w:t xml:space="preserve"> of </w:t>
      </w:r>
      <w:r w:rsidR="007229C2" w:rsidRPr="00F16271">
        <w:rPr>
          <w:color w:val="auto"/>
        </w:rPr>
        <w:t>−</w:t>
      </w:r>
      <w:r w:rsidRPr="00B67655">
        <w:rPr>
          <w:rFonts w:eastAsiaTheme="minorEastAsia" w:cstheme="minorBidi"/>
          <w:b w:val="0"/>
          <w:bCs w:val="0"/>
          <w:color w:val="auto"/>
        </w:rPr>
        <w:t>23.29</w:t>
      </w:r>
      <w:r w:rsidR="00944057">
        <w:rPr>
          <w:rFonts w:eastAsiaTheme="minorEastAsia" w:cstheme="minorBidi"/>
          <w:b w:val="0"/>
          <w:bCs w:val="0"/>
          <w:color w:val="auto"/>
        </w:rPr>
        <w:t>,</w:t>
      </w:r>
      <w:r w:rsidRPr="00B67655">
        <w:rPr>
          <w:rFonts w:eastAsiaTheme="minorEastAsia" w:cstheme="minorBidi"/>
          <w:b w:val="0"/>
          <w:bCs w:val="0"/>
          <w:color w:val="auto"/>
        </w:rPr>
        <w:t xml:space="preserve"> </w:t>
      </w:r>
      <w:r w:rsidR="00944057">
        <w:rPr>
          <w:rFonts w:eastAsiaTheme="minorEastAsia" w:cstheme="minorBidi"/>
          <w:b w:val="0"/>
          <w:bCs w:val="0"/>
          <w:color w:val="auto"/>
        </w:rPr>
        <w:t>which implies that there were strong batch effects present in the protein data.</w:t>
      </w:r>
    </w:p>
    <w:p w14:paraId="15D79911" w14:textId="02E44609" w:rsidR="00B67655" w:rsidRPr="00B67655" w:rsidRDefault="00944057" w:rsidP="00B67655">
      <w:pPr>
        <w:pStyle w:val="Heading3"/>
        <w:rPr>
          <w:rFonts w:eastAsiaTheme="minorEastAsia" w:cstheme="minorBidi"/>
          <w:b w:val="0"/>
          <w:bCs w:val="0"/>
          <w:color w:val="auto"/>
        </w:rPr>
      </w:pPr>
      <w:r>
        <w:rPr>
          <w:rFonts w:eastAsiaTheme="minorEastAsia" w:cstheme="minorBidi"/>
          <w:b w:val="0"/>
          <w:bCs w:val="0"/>
          <w:color w:val="auto"/>
        </w:rPr>
        <w:t>In summary, t</w:t>
      </w:r>
      <w:r w:rsidR="00870504">
        <w:rPr>
          <w:rFonts w:eastAsiaTheme="minorEastAsia" w:cstheme="minorBidi"/>
          <w:b w:val="0"/>
          <w:bCs w:val="0"/>
          <w:color w:val="auto"/>
        </w:rPr>
        <w:t xml:space="preserve">he </w:t>
      </w:r>
      <w:r>
        <w:rPr>
          <w:rFonts w:eastAsiaTheme="minorEastAsia" w:cstheme="minorBidi"/>
          <w:b w:val="0"/>
          <w:bCs w:val="0"/>
          <w:color w:val="auto"/>
        </w:rPr>
        <w:t>largest effect i</w:t>
      </w:r>
      <w:r w:rsidR="00B67655" w:rsidRPr="00B67655">
        <w:rPr>
          <w:rFonts w:eastAsiaTheme="minorEastAsia" w:cstheme="minorBidi"/>
          <w:b w:val="0"/>
          <w:bCs w:val="0"/>
          <w:color w:val="auto"/>
        </w:rPr>
        <w:t>n mRNA</w:t>
      </w:r>
      <w:r>
        <w:rPr>
          <w:rFonts w:eastAsiaTheme="minorEastAsia" w:cstheme="minorBidi"/>
          <w:b w:val="0"/>
          <w:bCs w:val="0"/>
          <w:color w:val="auto"/>
        </w:rPr>
        <w:t xml:space="preserve"> abundances</w:t>
      </w:r>
      <w:r w:rsidR="00870504">
        <w:rPr>
          <w:rFonts w:eastAsiaTheme="minorEastAsia" w:cstheme="minorBidi"/>
          <w:b w:val="0"/>
          <w:bCs w:val="0"/>
          <w:color w:val="auto"/>
        </w:rPr>
        <w:t>, growth phase,</w:t>
      </w:r>
      <w:r>
        <w:rPr>
          <w:rFonts w:eastAsiaTheme="minorEastAsia" w:cstheme="minorBidi"/>
          <w:b w:val="0"/>
          <w:bCs w:val="0"/>
          <w:color w:val="auto"/>
        </w:rPr>
        <w:t xml:space="preserve"> was similarly present in </w:t>
      </w:r>
      <w:r w:rsidR="00B67655" w:rsidRPr="00B67655">
        <w:rPr>
          <w:rFonts w:eastAsiaTheme="minorEastAsia" w:cstheme="minorBidi"/>
          <w:b w:val="0"/>
          <w:bCs w:val="0"/>
          <w:color w:val="auto"/>
        </w:rPr>
        <w:t>proteins</w:t>
      </w:r>
      <w:r w:rsidR="00870504">
        <w:rPr>
          <w:rFonts w:eastAsiaTheme="minorEastAsia" w:cstheme="minorBidi"/>
          <w:b w:val="0"/>
          <w:bCs w:val="0"/>
          <w:color w:val="auto"/>
        </w:rPr>
        <w:t xml:space="preserve">. </w:t>
      </w:r>
      <w:r>
        <w:rPr>
          <w:rFonts w:eastAsiaTheme="minorEastAsia" w:cstheme="minorBidi"/>
          <w:b w:val="0"/>
          <w:bCs w:val="0"/>
          <w:color w:val="auto"/>
        </w:rPr>
        <w:t xml:space="preserve">However, protein abundances clustered also by </w:t>
      </w:r>
      <w:r w:rsidR="00B67655" w:rsidRPr="00B67655">
        <w:rPr>
          <w:rFonts w:eastAsiaTheme="minorEastAsia" w:cstheme="minorBidi"/>
          <w:b w:val="0"/>
          <w:bCs w:val="0"/>
          <w:color w:val="auto"/>
        </w:rPr>
        <w:t>Na</w:t>
      </w:r>
      <w:r w:rsidR="00B002D1" w:rsidRPr="00B002D1">
        <w:rPr>
          <w:rFonts w:eastAsiaTheme="minorEastAsia" w:cstheme="minorBidi"/>
          <w:b w:val="0"/>
          <w:bCs w:val="0"/>
          <w:color w:val="auto"/>
          <w:vertAlign w:val="superscript"/>
        </w:rPr>
        <w:t>+</w:t>
      </w:r>
      <w:r w:rsidR="00B67655" w:rsidRPr="00B67655">
        <w:rPr>
          <w:rFonts w:eastAsiaTheme="minorEastAsia" w:cstheme="minorBidi"/>
          <w:b w:val="0"/>
          <w:bCs w:val="0"/>
          <w:color w:val="auto"/>
        </w:rPr>
        <w:t xml:space="preserve"> and carbon source</w:t>
      </w:r>
      <w:r w:rsidR="003D76B4">
        <w:rPr>
          <w:rFonts w:eastAsiaTheme="minorEastAsia" w:cstheme="minorBidi"/>
          <w:b w:val="0"/>
          <w:bCs w:val="0"/>
          <w:color w:val="auto"/>
        </w:rPr>
        <w:t>, effects that were</w:t>
      </w:r>
      <w:r w:rsidR="0041515C">
        <w:rPr>
          <w:rFonts w:eastAsiaTheme="minorEastAsia" w:cstheme="minorBidi"/>
          <w:b w:val="0"/>
          <w:bCs w:val="0"/>
          <w:color w:val="auto"/>
        </w:rPr>
        <w:t xml:space="preserve"> no</w:t>
      </w:r>
      <w:r>
        <w:rPr>
          <w:rFonts w:eastAsiaTheme="minorEastAsia" w:cstheme="minorBidi"/>
          <w:b w:val="0"/>
          <w:bCs w:val="0"/>
          <w:color w:val="auto"/>
        </w:rPr>
        <w:t>t present in the mRNA data. Finally, both mRNA and protein data were influenced by batch effects, and the effect was much more pronounced for proteins than for mRNA</w:t>
      </w:r>
      <w:r w:rsidR="00B67655" w:rsidRPr="00B67655">
        <w:rPr>
          <w:rFonts w:eastAsiaTheme="minorEastAsia" w:cstheme="minorBidi"/>
          <w:b w:val="0"/>
          <w:bCs w:val="0"/>
          <w:color w:val="auto"/>
        </w:rPr>
        <w:t xml:space="preserve"> (Table 1).</w:t>
      </w:r>
    </w:p>
    <w:p w14:paraId="675CCEFF" w14:textId="5ABCEA16" w:rsidR="009B7FDB" w:rsidRPr="009B7FDB" w:rsidRDefault="009B7FDB" w:rsidP="00BC11E9">
      <w:pPr>
        <w:pStyle w:val="Heading3"/>
      </w:pPr>
      <w:r>
        <w:t>Identification of differentially expressed genes</w:t>
      </w:r>
    </w:p>
    <w:p w14:paraId="15506C59" w14:textId="6719E915" w:rsidR="00033329" w:rsidRDefault="00E271BC" w:rsidP="003A289C">
      <w:pPr>
        <w:rPr>
          <w:bCs/>
          <w:color w:val="000000" w:themeColor="text1"/>
        </w:rPr>
      </w:pPr>
      <w:r>
        <w:rPr>
          <w:color w:val="000000" w:themeColor="text1"/>
        </w:rPr>
        <w:t xml:space="preserve">We next asked under </w:t>
      </w:r>
      <w:r w:rsidR="003A289C" w:rsidRPr="00262505">
        <w:rPr>
          <w:color w:val="000000" w:themeColor="text1"/>
        </w:rPr>
        <w:t xml:space="preserve">which conditions </w:t>
      </w:r>
      <w:r>
        <w:rPr>
          <w:color w:val="000000" w:themeColor="text1"/>
        </w:rPr>
        <w:t xml:space="preserve">and to what extent </w:t>
      </w:r>
      <w:r w:rsidR="003A289C" w:rsidRPr="00262505">
        <w:rPr>
          <w:color w:val="000000" w:themeColor="text1"/>
        </w:rPr>
        <w:t>RNA</w:t>
      </w:r>
      <w:r w:rsidR="00FC1E2E" w:rsidRPr="00262505">
        <w:rPr>
          <w:color w:val="000000" w:themeColor="text1"/>
        </w:rPr>
        <w:t xml:space="preserve"> and protein</w:t>
      </w:r>
      <w:r w:rsidR="003A289C" w:rsidRPr="00262505">
        <w:rPr>
          <w:color w:val="000000" w:themeColor="text1"/>
        </w:rPr>
        <w:t xml:space="preserve"> </w:t>
      </w:r>
      <w:r>
        <w:rPr>
          <w:color w:val="000000" w:themeColor="text1"/>
        </w:rPr>
        <w:t xml:space="preserve">expression were </w:t>
      </w:r>
      <w:r w:rsidR="003A289C" w:rsidRPr="00262505">
        <w:rPr>
          <w:color w:val="000000" w:themeColor="text1"/>
        </w:rPr>
        <w:t xml:space="preserve">altered. </w:t>
      </w:r>
      <w:r>
        <w:rPr>
          <w:color w:val="000000" w:themeColor="text1"/>
        </w:rPr>
        <w:t xml:space="preserve">To identify </w:t>
      </w:r>
      <w:r w:rsidR="006D1FF6" w:rsidRPr="00262505">
        <w:rPr>
          <w:color w:val="000000" w:themeColor="text1"/>
        </w:rPr>
        <w:t>differentially expresse</w:t>
      </w:r>
      <w:r>
        <w:rPr>
          <w:color w:val="000000" w:themeColor="text1"/>
        </w:rPr>
        <w:t>d mRNA</w:t>
      </w:r>
      <w:r w:rsidR="006D1FF6" w:rsidRPr="00262505">
        <w:rPr>
          <w:color w:val="000000" w:themeColor="text1"/>
        </w:rPr>
        <w:t xml:space="preserve">s and </w:t>
      </w:r>
      <w:r w:rsidR="006D1FF6" w:rsidRPr="00964F22">
        <w:rPr>
          <w:color w:val="000000" w:themeColor="text1"/>
        </w:rPr>
        <w:t>proteins</w:t>
      </w:r>
      <w:r w:rsidRPr="00964F22">
        <w:rPr>
          <w:color w:val="000000" w:themeColor="text1"/>
        </w:rPr>
        <w:t>,</w:t>
      </w:r>
      <w:r w:rsidR="006D1FF6" w:rsidRPr="00964F22">
        <w:rPr>
          <w:color w:val="000000" w:themeColor="text1"/>
        </w:rPr>
        <w:t xml:space="preserve"> we use</w:t>
      </w:r>
      <w:r w:rsidRPr="00964F22">
        <w:rPr>
          <w:color w:val="000000" w:themeColor="text1"/>
        </w:rPr>
        <w:t>d</w:t>
      </w:r>
      <w:r w:rsidR="002006F0">
        <w:rPr>
          <w:color w:val="000000" w:themeColor="text1"/>
        </w:rPr>
        <w:t xml:space="preserve"> DE</w:t>
      </w:r>
      <w:r w:rsidR="006D1FF6" w:rsidRPr="00964F22">
        <w:rPr>
          <w:color w:val="000000" w:themeColor="text1"/>
        </w:rPr>
        <w:t>Seq2</w:t>
      </w:r>
      <w:r w:rsidR="006F2E1A" w:rsidRPr="00964F22">
        <w:rPr>
          <w:color w:val="000000" w:themeColor="text1"/>
        </w:rPr>
        <w:fldChar w:fldCharType="begin"/>
      </w:r>
      <w:r w:rsidR="00150EA6">
        <w:rPr>
          <w:color w:val="000000" w:themeColor="text1"/>
        </w:rPr>
        <w:instrText xml:space="preserve"> ADDIN ZOTERO_ITEM CSL_CITATION {"citationID":"Ml4OLZh6","properties":{"formattedCitation":"{\\rtf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6F2E1A" w:rsidRPr="00964F22">
        <w:rPr>
          <w:color w:val="000000" w:themeColor="text1"/>
        </w:rPr>
        <w:fldChar w:fldCharType="separate"/>
      </w:r>
      <w:r w:rsidR="00150EA6" w:rsidRPr="0083485A">
        <w:rPr>
          <w:rFonts w:ascii="Calibri"/>
          <w:color w:val="000000"/>
          <w:vertAlign w:val="superscript"/>
        </w:rPr>
        <w:t>15</w:t>
      </w:r>
      <w:r w:rsidR="006F2E1A" w:rsidRPr="00964F22">
        <w:rPr>
          <w:color w:val="000000" w:themeColor="text1"/>
        </w:rPr>
        <w:fldChar w:fldCharType="end"/>
      </w:r>
      <w:r w:rsidR="006D1FF6" w:rsidRPr="00964F22">
        <w:rPr>
          <w:color w:val="000000" w:themeColor="text1"/>
        </w:rPr>
        <w:t xml:space="preserve">. Since </w:t>
      </w:r>
      <w:r w:rsidRPr="00964F22">
        <w:rPr>
          <w:color w:val="000000" w:themeColor="text1"/>
        </w:rPr>
        <w:t xml:space="preserve">our data clustered significantly by </w:t>
      </w:r>
      <w:r w:rsidR="006D1FF6" w:rsidRPr="00964F22">
        <w:rPr>
          <w:color w:val="000000" w:themeColor="text1"/>
        </w:rPr>
        <w:t>growth phase</w:t>
      </w:r>
      <w:r w:rsidRPr="00964F22">
        <w:rPr>
          <w:color w:val="000000" w:themeColor="text1"/>
        </w:rPr>
        <w:t xml:space="preserve">, </w:t>
      </w:r>
      <w:r w:rsidR="006D1FF6" w:rsidRPr="00964F22">
        <w:rPr>
          <w:color w:val="000000" w:themeColor="text1"/>
        </w:rPr>
        <w:t>we analyze</w:t>
      </w:r>
      <w:r w:rsidRPr="00964F22">
        <w:rPr>
          <w:color w:val="000000" w:themeColor="text1"/>
        </w:rPr>
        <w:t>d</w:t>
      </w:r>
      <w:r w:rsidR="006D1FF6" w:rsidRPr="00964F22">
        <w:rPr>
          <w:color w:val="000000" w:themeColor="text1"/>
        </w:rPr>
        <w:t xml:space="preserve"> </w:t>
      </w:r>
      <w:r w:rsidRPr="00964F22">
        <w:rPr>
          <w:color w:val="000000" w:themeColor="text1"/>
        </w:rPr>
        <w:t xml:space="preserve">RNA and protein expression separately for </w:t>
      </w:r>
      <w:r w:rsidR="006D1FF6" w:rsidRPr="00964F22">
        <w:rPr>
          <w:color w:val="000000" w:themeColor="text1"/>
        </w:rPr>
        <w:t>exponential and stationary</w:t>
      </w:r>
      <w:r w:rsidRPr="00964F22">
        <w:rPr>
          <w:color w:val="000000" w:themeColor="text1"/>
        </w:rPr>
        <w:t xml:space="preserve"> phase</w:t>
      </w:r>
      <w:r w:rsidR="006D1FF6" w:rsidRPr="00964F22">
        <w:rPr>
          <w:color w:val="000000" w:themeColor="text1"/>
        </w:rPr>
        <w:t xml:space="preserve">. For each </w:t>
      </w:r>
      <w:r w:rsidRPr="00964F22">
        <w:rPr>
          <w:color w:val="000000" w:themeColor="text1"/>
        </w:rPr>
        <w:t xml:space="preserve">growth phase, </w:t>
      </w:r>
      <w:r w:rsidR="006D1FF6" w:rsidRPr="00964F22">
        <w:rPr>
          <w:color w:val="000000" w:themeColor="text1"/>
        </w:rPr>
        <w:t>we define</w:t>
      </w:r>
      <w:r w:rsidR="002006F0">
        <w:rPr>
          <w:color w:val="000000" w:themeColor="text1"/>
        </w:rPr>
        <w:t>d the reference condition to be</w:t>
      </w:r>
      <w:r w:rsidRPr="00964F22">
        <w:rPr>
          <w:color w:val="000000" w:themeColor="text1"/>
        </w:rPr>
        <w:t xml:space="preserve"> glucose as carbon source,</w:t>
      </w:r>
      <w:r w:rsidR="00B2175E">
        <w:rPr>
          <w:color w:val="000000" w:themeColor="text1"/>
        </w:rPr>
        <w:t xml:space="preserve"> with </w:t>
      </w:r>
      <w:r w:rsidR="00D51D05" w:rsidRPr="00964F22">
        <w:rPr>
          <w:color w:val="000000" w:themeColor="text1"/>
        </w:rPr>
        <w:t>5</w:t>
      </w:r>
      <w:r w:rsidR="00E9363E">
        <w:rPr>
          <w:color w:val="000000" w:themeColor="text1"/>
        </w:rPr>
        <w:t xml:space="preserve"> </w:t>
      </w:r>
      <w:r w:rsidR="00613136" w:rsidRPr="00964F22">
        <w:rPr>
          <w:color w:val="000000" w:themeColor="text1"/>
        </w:rPr>
        <w:t>mM</w:t>
      </w:r>
      <w:r w:rsidRPr="00964F22">
        <w:rPr>
          <w:color w:val="000000" w:themeColor="text1"/>
        </w:rPr>
        <w:t xml:space="preserve"> Na</w:t>
      </w:r>
      <w:r w:rsidRPr="00964F22">
        <w:rPr>
          <w:color w:val="000000" w:themeColor="text1"/>
          <w:vertAlign w:val="superscript"/>
        </w:rPr>
        <w:t>+</w:t>
      </w:r>
      <w:r w:rsidR="006D1FF6" w:rsidRPr="00964F22">
        <w:rPr>
          <w:color w:val="000000" w:themeColor="text1"/>
        </w:rPr>
        <w:t xml:space="preserve"> </w:t>
      </w:r>
      <w:r w:rsidRPr="00964F22">
        <w:rPr>
          <w:color w:val="000000" w:themeColor="text1"/>
        </w:rPr>
        <w:t xml:space="preserve">and </w:t>
      </w:r>
      <w:r w:rsidR="00613136" w:rsidRPr="00964F22">
        <w:rPr>
          <w:color w:val="000000" w:themeColor="text1"/>
        </w:rPr>
        <w:t>0.8</w:t>
      </w:r>
      <w:r w:rsidR="00E9363E">
        <w:rPr>
          <w:color w:val="000000" w:themeColor="text1"/>
        </w:rPr>
        <w:t xml:space="preserve"> </w:t>
      </w:r>
      <w:r w:rsidR="00613136" w:rsidRPr="00964F22">
        <w:rPr>
          <w:color w:val="000000" w:themeColor="text1"/>
        </w:rPr>
        <w:t>mM</w:t>
      </w:r>
      <w:r w:rsidRPr="00964F22">
        <w:rPr>
          <w:color w:val="000000" w:themeColor="text1"/>
        </w:rPr>
        <w:t xml:space="preserve">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color w:val="000000" w:themeColor="text1"/>
        </w:rPr>
        <w:t xml:space="preserve">. </w:t>
      </w:r>
      <w:r w:rsidR="002006F0">
        <w:rPr>
          <w:color w:val="000000" w:themeColor="text1"/>
        </w:rPr>
        <w:t xml:space="preserve">This is the baseline formulation of media used in </w:t>
      </w:r>
      <w:r w:rsidR="004677EA">
        <w:rPr>
          <w:color w:val="000000" w:themeColor="text1"/>
        </w:rPr>
        <w:t>the glucose time-course samples</w:t>
      </w:r>
      <w:r w:rsidR="002006F0" w:rsidRPr="00964F22">
        <w:rPr>
          <w:bCs/>
          <w:color w:val="000000" w:themeColor="text1"/>
        </w:rPr>
        <w:fldChar w:fldCharType="begin"/>
      </w:r>
      <w:r w:rsidR="00150EA6">
        <w:rPr>
          <w:bCs/>
          <w:color w:val="000000" w:themeColor="text1"/>
        </w:rPr>
        <w:instrText xml:space="preserve"> ADDIN ZOTERO_ITEM CSL_CITATION {"citationID":"jBMOY2c9","properties":{"formattedCitation":"{\\rtf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006F0" w:rsidRPr="00964F22">
        <w:rPr>
          <w:bCs/>
          <w:color w:val="000000" w:themeColor="text1"/>
        </w:rPr>
        <w:fldChar w:fldCharType="separate"/>
      </w:r>
      <w:r w:rsidR="00150EA6" w:rsidRPr="0083485A">
        <w:rPr>
          <w:rFonts w:ascii="Calibri"/>
          <w:color w:val="000000"/>
          <w:vertAlign w:val="superscript"/>
        </w:rPr>
        <w:t>10</w:t>
      </w:r>
      <w:r w:rsidR="002006F0" w:rsidRPr="00964F22">
        <w:rPr>
          <w:bCs/>
          <w:color w:val="000000" w:themeColor="text1"/>
        </w:rPr>
        <w:fldChar w:fldCharType="end"/>
      </w:r>
      <w:r w:rsidR="002006F0" w:rsidRPr="00964F22">
        <w:rPr>
          <w:bCs/>
          <w:color w:val="000000" w:themeColor="text1"/>
        </w:rPr>
        <w:t>.</w:t>
      </w:r>
      <w:r w:rsidR="002006F0">
        <w:rPr>
          <w:bCs/>
          <w:color w:val="000000" w:themeColor="text1"/>
        </w:rPr>
        <w:t xml:space="preserve"> </w:t>
      </w:r>
      <w:r w:rsidR="00033329" w:rsidRPr="00964F22">
        <w:rPr>
          <w:color w:val="000000" w:themeColor="text1"/>
        </w:rPr>
        <w:t>We then compared RNA and protein abundances between this reference condition and the alternative conditions (different carbon sources, elevated Na</w:t>
      </w:r>
      <w:r w:rsidR="00033329" w:rsidRPr="00964F22">
        <w:rPr>
          <w:color w:val="000000" w:themeColor="text1"/>
          <w:vertAlign w:val="superscript"/>
        </w:rPr>
        <w:t>+</w:t>
      </w:r>
      <w:r w:rsidR="00033329" w:rsidRPr="00964F22">
        <w:rPr>
          <w:color w:val="000000" w:themeColor="text1"/>
        </w:rPr>
        <w:t xml:space="preserve">, and elevated or reduced </w:t>
      </w:r>
      <w:r w:rsidR="00033329" w:rsidRPr="00964F22">
        <w:rPr>
          <w:bCs/>
          <w:color w:val="000000" w:themeColor="text1"/>
        </w:rPr>
        <w:t>Mg</w:t>
      </w:r>
      <w:r w:rsidR="00033329" w:rsidRPr="00964F22">
        <w:rPr>
          <w:bCs/>
          <w:color w:val="000000" w:themeColor="text1"/>
          <w:vertAlign w:val="superscript"/>
        </w:rPr>
        <w:t>2</w:t>
      </w:r>
      <w:r w:rsidR="002006F0">
        <w:rPr>
          <w:bCs/>
          <w:color w:val="000000" w:themeColor="text1"/>
          <w:vertAlign w:val="superscript"/>
        </w:rPr>
        <w:t>+</w:t>
      </w:r>
      <w:r w:rsidR="00033329" w:rsidRPr="00964F22">
        <w:rPr>
          <w:bCs/>
          <w:color w:val="000000" w:themeColor="text1"/>
        </w:rPr>
        <w:t>). Note that a detailed comparison of reference exponential phase vs. reference stationary phase has already been published</w:t>
      </w:r>
      <w:r w:rsidR="0021376A" w:rsidRPr="00964F22">
        <w:rPr>
          <w:bCs/>
          <w:color w:val="000000" w:themeColor="text1"/>
        </w:rPr>
        <w:fldChar w:fldCharType="begin"/>
      </w:r>
      <w:r w:rsidR="00150EA6">
        <w:rPr>
          <w:bCs/>
          <w:color w:val="000000" w:themeColor="text1"/>
        </w:rPr>
        <w:instrText xml:space="preserve"> ADDIN ZOTERO_ITEM CSL_CITATION {"citationID":"P6psWiO0","properties":{"formattedCitation":"{\\rtf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1376A" w:rsidRPr="00964F22">
        <w:rPr>
          <w:bCs/>
          <w:color w:val="000000" w:themeColor="text1"/>
        </w:rPr>
        <w:fldChar w:fldCharType="separate"/>
      </w:r>
      <w:r w:rsidR="00150EA6" w:rsidRPr="0083485A">
        <w:rPr>
          <w:rFonts w:ascii="Calibri"/>
          <w:color w:val="000000"/>
          <w:vertAlign w:val="superscript"/>
        </w:rPr>
        <w:t>10</w:t>
      </w:r>
      <w:r w:rsidR="0021376A" w:rsidRPr="00964F22">
        <w:rPr>
          <w:bCs/>
          <w:color w:val="000000" w:themeColor="text1"/>
        </w:rPr>
        <w:fldChar w:fldCharType="end"/>
      </w:r>
      <w:r w:rsidR="00033329" w:rsidRPr="00964F22">
        <w:rPr>
          <w:bCs/>
          <w:color w:val="000000" w:themeColor="text1"/>
        </w:rPr>
        <w:t>.</w:t>
      </w:r>
    </w:p>
    <w:p w14:paraId="0455DFA8" w14:textId="77777777" w:rsidR="00033329" w:rsidRDefault="00033329" w:rsidP="003A289C">
      <w:pPr>
        <w:rPr>
          <w:bCs/>
          <w:color w:val="000000" w:themeColor="text1"/>
        </w:rPr>
      </w:pPr>
    </w:p>
    <w:p w14:paraId="63512212" w14:textId="51A2E6F9" w:rsidR="002A151E" w:rsidRPr="009C6843" w:rsidRDefault="00A05C33" w:rsidP="003A289C">
      <w:r>
        <w:rPr>
          <w:color w:val="000000" w:themeColor="text1"/>
        </w:rPr>
        <w:t xml:space="preserve">We defined significantly differentially expressed genes as those </w:t>
      </w:r>
      <w:r w:rsidR="004A469C">
        <w:rPr>
          <w:color w:val="000000" w:themeColor="text1"/>
        </w:rPr>
        <w:t>whose abundance had at least a two-fold change (</w:t>
      </w:r>
      <w:r>
        <w:rPr>
          <w:color w:val="000000" w:themeColor="text1"/>
        </w:rPr>
        <w:t>log</w:t>
      </w:r>
      <w:r w:rsidRPr="00A05C33">
        <w:rPr>
          <w:color w:val="000000" w:themeColor="text1"/>
          <w:vertAlign w:val="subscript"/>
        </w:rPr>
        <w:t>2</w:t>
      </w:r>
      <w:r w:rsidR="00033329">
        <w:rPr>
          <w:color w:val="000000" w:themeColor="text1"/>
        </w:rPr>
        <w:t xml:space="preserve"> </w:t>
      </w:r>
      <w:r>
        <w:rPr>
          <w:color w:val="000000" w:themeColor="text1"/>
        </w:rPr>
        <w:t>fold change &gt; 1</w:t>
      </w:r>
      <w:r w:rsidR="004A469C">
        <w:rPr>
          <w:color w:val="000000" w:themeColor="text1"/>
        </w:rPr>
        <w:t>)</w:t>
      </w:r>
      <w:r>
        <w:rPr>
          <w:color w:val="000000" w:themeColor="text1"/>
        </w:rPr>
        <w:t xml:space="preserve"> between the reference condition and a chosen experimental condition</w:t>
      </w:r>
      <w:r w:rsidR="004677EA">
        <w:rPr>
          <w:color w:val="000000" w:themeColor="text1"/>
        </w:rPr>
        <w:t>, at a</w:t>
      </w:r>
      <w:r w:rsidR="004A469C">
        <w:rPr>
          <w:color w:val="000000" w:themeColor="text1"/>
        </w:rPr>
        <w:t xml:space="preserve"> </w:t>
      </w:r>
      <w:r w:rsidR="004677EA">
        <w:rPr>
          <w:color w:val="000000" w:themeColor="text1"/>
        </w:rPr>
        <w:t>false-discovery-rate (</w:t>
      </w:r>
      <w:r w:rsidR="004A469C">
        <w:rPr>
          <w:color w:val="000000" w:themeColor="text1"/>
        </w:rPr>
        <w:t>FDR</w:t>
      </w:r>
      <w:r w:rsidR="004677EA">
        <w:rPr>
          <w:color w:val="000000" w:themeColor="text1"/>
        </w:rPr>
        <w:t xml:space="preserve">) </w:t>
      </w:r>
      <w:r w:rsidR="004A469C">
        <w:rPr>
          <w:color w:val="000000" w:themeColor="text1"/>
        </w:rPr>
        <w:t xml:space="preserve">corrected </w:t>
      </w:r>
      <w:r w:rsidR="004A469C" w:rsidRPr="00A05C33">
        <w:rPr>
          <w:i/>
          <w:color w:val="000000" w:themeColor="text1"/>
        </w:rPr>
        <w:t>P</w:t>
      </w:r>
      <w:r w:rsidR="004A469C">
        <w:rPr>
          <w:color w:val="000000" w:themeColor="text1"/>
        </w:rPr>
        <w:t xml:space="preserve"> value &lt; 0.05</w:t>
      </w:r>
      <w:r>
        <w:rPr>
          <w:color w:val="000000" w:themeColor="text1"/>
        </w:rPr>
        <w:t>. We found that the n</w:t>
      </w:r>
      <w:r w:rsidR="006D1FF6" w:rsidRPr="00262505">
        <w:rPr>
          <w:color w:val="000000" w:themeColor="text1"/>
        </w:rPr>
        <w:t xml:space="preserve">umber of </w:t>
      </w:r>
      <w:r w:rsidR="00405B86" w:rsidRPr="00262505">
        <w:rPr>
          <w:color w:val="000000" w:themeColor="text1"/>
        </w:rPr>
        <w:t xml:space="preserve">significantly differentially expressed </w:t>
      </w:r>
      <w:r w:rsidR="006D1FF6" w:rsidRPr="00262505">
        <w:rPr>
          <w:color w:val="000000" w:themeColor="text1"/>
        </w:rPr>
        <w:t xml:space="preserve">mRNAs and proteins </w:t>
      </w:r>
      <w:r>
        <w:rPr>
          <w:color w:val="000000" w:themeColor="text1"/>
        </w:rPr>
        <w:t xml:space="preserve">varied substantially </w:t>
      </w:r>
      <w:r w:rsidR="00405B86" w:rsidRPr="00262505">
        <w:rPr>
          <w:color w:val="000000" w:themeColor="text1"/>
        </w:rPr>
        <w:t>between exponent</w:t>
      </w:r>
      <w:r>
        <w:rPr>
          <w:color w:val="000000" w:themeColor="text1"/>
        </w:rPr>
        <w:t xml:space="preserve">ial and stationary phase and </w:t>
      </w:r>
      <w:r w:rsidR="00405B86" w:rsidRPr="00262505">
        <w:rPr>
          <w:color w:val="000000" w:themeColor="text1"/>
        </w:rPr>
        <w:t>betw</w:t>
      </w:r>
      <w:r w:rsidR="00360CF7" w:rsidRPr="00262505">
        <w:rPr>
          <w:color w:val="000000" w:themeColor="text1"/>
        </w:rPr>
        <w:t xml:space="preserve">een mRNAs and proteins (Figure </w:t>
      </w:r>
      <w:r w:rsidR="00AA4FB1">
        <w:rPr>
          <w:color w:val="000000" w:themeColor="text1"/>
        </w:rPr>
        <w:t>5</w:t>
      </w:r>
      <w:r w:rsidR="00405B86" w:rsidRPr="00262505">
        <w:rPr>
          <w:color w:val="000000" w:themeColor="text1"/>
        </w:rPr>
        <w:t>). In general</w:t>
      </w:r>
      <w:r>
        <w:rPr>
          <w:color w:val="000000" w:themeColor="text1"/>
        </w:rPr>
        <w:t>,</w:t>
      </w:r>
      <w:r w:rsidR="00C72465">
        <w:rPr>
          <w:color w:val="000000" w:themeColor="text1"/>
        </w:rPr>
        <w:t xml:space="preserve"> there we</w:t>
      </w:r>
      <w:r w:rsidR="00405B86" w:rsidRPr="00262505">
        <w:rPr>
          <w:color w:val="000000" w:themeColor="text1"/>
        </w:rPr>
        <w:t xml:space="preserve">re fewer differentially expressed genes in stationary phase </w:t>
      </w:r>
      <w:r w:rsidR="00C72465">
        <w:rPr>
          <w:color w:val="000000" w:themeColor="text1"/>
        </w:rPr>
        <w:t xml:space="preserve">than in </w:t>
      </w:r>
      <w:r w:rsidR="004A469C">
        <w:rPr>
          <w:color w:val="000000" w:themeColor="text1"/>
        </w:rPr>
        <w:t xml:space="preserve">exponential phase. Further, protein abundances showed the most differential regulation for high </w:t>
      </w:r>
      <w:r w:rsidR="004A469C" w:rsidRPr="00E271BC">
        <w:rPr>
          <w:color w:val="000000" w:themeColor="text1"/>
        </w:rPr>
        <w:t>Na</w:t>
      </w:r>
      <w:r w:rsidR="00BD3AFB">
        <w:rPr>
          <w:color w:val="000000" w:themeColor="text1"/>
          <w:vertAlign w:val="superscript"/>
        </w:rPr>
        <w:t>+</w:t>
      </w:r>
      <w:r w:rsidR="004A469C">
        <w:rPr>
          <w:color w:val="000000" w:themeColor="text1"/>
          <w:vertAlign w:val="superscript"/>
        </w:rPr>
        <w:t xml:space="preserve"> </w:t>
      </w:r>
      <w:r w:rsidR="004A469C">
        <w:rPr>
          <w:color w:val="000000" w:themeColor="text1"/>
        </w:rPr>
        <w:t>and for the carbon source</w:t>
      </w:r>
      <w:r w:rsidR="00447686">
        <w:rPr>
          <w:color w:val="000000" w:themeColor="text1"/>
        </w:rPr>
        <w:t>s</w:t>
      </w:r>
      <w:r w:rsidR="004A469C">
        <w:rPr>
          <w:color w:val="000000" w:themeColor="text1"/>
        </w:rPr>
        <w:t xml:space="preserve"> glycerol</w:t>
      </w:r>
      <w:r w:rsidR="00447686">
        <w:rPr>
          <w:color w:val="000000" w:themeColor="text1"/>
        </w:rPr>
        <w:t xml:space="preserve"> and lactate</w:t>
      </w:r>
      <w:r w:rsidR="004A469C">
        <w:rPr>
          <w:color w:val="000000" w:themeColor="text1"/>
        </w:rPr>
        <w:t xml:space="preserve">, whereas mRNA showed the most differential regulation for </w:t>
      </w:r>
      <w:r w:rsidR="007F640D">
        <w:rPr>
          <w:color w:val="000000" w:themeColor="text1"/>
        </w:rPr>
        <w:t>high Na</w:t>
      </w:r>
      <w:r w:rsidR="00BD3AFB">
        <w:rPr>
          <w:bCs/>
          <w:vertAlign w:val="superscript"/>
        </w:rPr>
        <w:t>+</w:t>
      </w:r>
      <w:r w:rsidR="004A469C" w:rsidRPr="009C6843">
        <w:t xml:space="preserve"> levels </w:t>
      </w:r>
      <w:r w:rsidR="00447686">
        <w:t xml:space="preserve">in stationary phase, and for low </w:t>
      </w:r>
      <w:r w:rsidR="00447686" w:rsidRPr="009C6843">
        <w:rPr>
          <w:bCs/>
        </w:rPr>
        <w:t>Mg</w:t>
      </w:r>
      <w:r w:rsidR="00447686" w:rsidRPr="009C6843">
        <w:rPr>
          <w:bCs/>
          <w:vertAlign w:val="superscript"/>
        </w:rPr>
        <w:t>2</w:t>
      </w:r>
      <w:r w:rsidR="00447686">
        <w:rPr>
          <w:bCs/>
          <w:vertAlign w:val="superscript"/>
        </w:rPr>
        <w:t>+</w:t>
      </w:r>
      <w:r w:rsidR="00447686" w:rsidRPr="009C6843">
        <w:t xml:space="preserve"> </w:t>
      </w:r>
      <w:r w:rsidR="00447686">
        <w:t xml:space="preserve">levels and for the carbon sources glycerol and </w:t>
      </w:r>
      <w:r w:rsidR="007F640D">
        <w:t>lactate</w:t>
      </w:r>
      <w:r w:rsidR="00447686">
        <w:t xml:space="preserve"> in exponential phase</w:t>
      </w:r>
      <w:r w:rsidR="007F640D">
        <w:t xml:space="preserve"> </w:t>
      </w:r>
      <w:r w:rsidR="00D40704" w:rsidRPr="00262505">
        <w:rPr>
          <w:color w:val="000000" w:themeColor="text1"/>
        </w:rPr>
        <w:t xml:space="preserve">(Figure </w:t>
      </w:r>
      <w:r w:rsidR="00AA4FB1">
        <w:rPr>
          <w:color w:val="000000" w:themeColor="text1"/>
        </w:rPr>
        <w:t>5</w:t>
      </w:r>
      <w:r w:rsidR="00D40704" w:rsidRPr="00262505">
        <w:rPr>
          <w:color w:val="000000" w:themeColor="text1"/>
        </w:rPr>
        <w:t>).</w:t>
      </w:r>
    </w:p>
    <w:p w14:paraId="62E2E73F" w14:textId="77777777" w:rsidR="003A289C" w:rsidRPr="009C6843" w:rsidRDefault="003A289C" w:rsidP="003A289C"/>
    <w:p w14:paraId="533D5A53" w14:textId="54B7A375" w:rsidR="00D51F87" w:rsidRPr="008A3D35" w:rsidRDefault="004A3752" w:rsidP="00D51F87">
      <w:r w:rsidRPr="009C6843">
        <w:t xml:space="preserve">Next, </w:t>
      </w:r>
      <w:r w:rsidR="00400F64" w:rsidRPr="009C6843">
        <w:t xml:space="preserve">we </w:t>
      </w:r>
      <w:r w:rsidR="004A469C" w:rsidRPr="009C6843">
        <w:t xml:space="preserve">asked how much overlap there was among differentially expressed genes between the various growth conditions. </w:t>
      </w:r>
      <w:r w:rsidR="009E0C0F" w:rsidRPr="009C6843">
        <w:t xml:space="preserve">To simplify this analysis, we did not distinguish between up- or down-regulated genes, and we combined </w:t>
      </w:r>
      <w:r w:rsidRPr="009C6843">
        <w:t xml:space="preserve">low and high </w:t>
      </w:r>
      <w:r w:rsidR="009E0C0F" w:rsidRPr="009C6843">
        <w:rPr>
          <w:bCs/>
        </w:rPr>
        <w:t>Mg</w:t>
      </w:r>
      <w:r w:rsidR="009E0C0F" w:rsidRPr="009C6843">
        <w:rPr>
          <w:bCs/>
          <w:vertAlign w:val="superscript"/>
        </w:rPr>
        <w:t>2</w:t>
      </w:r>
      <w:r w:rsidR="00BD3AFB">
        <w:rPr>
          <w:bCs/>
          <w:vertAlign w:val="superscript"/>
        </w:rPr>
        <w:t>+</w:t>
      </w:r>
      <w:r w:rsidR="009E0C0F" w:rsidRPr="009C6843">
        <w:t xml:space="preserve"> into one group “</w:t>
      </w:r>
      <w:r w:rsidRPr="009C6843">
        <w:t>Mg stress</w:t>
      </w:r>
      <w:r w:rsidR="009E0C0F" w:rsidRPr="009C6843">
        <w:t xml:space="preserve">” and </w:t>
      </w:r>
      <w:r w:rsidRPr="009C6843">
        <w:t>glycerol, lactate</w:t>
      </w:r>
      <w:r w:rsidR="009E0C0F" w:rsidRPr="009C6843">
        <w:t>,</w:t>
      </w:r>
      <w:r w:rsidRPr="009C6843">
        <w:t xml:space="preserve"> and gluconate </w:t>
      </w:r>
      <w:r w:rsidR="009E0C0F" w:rsidRPr="009C6843">
        <w:t>into one group “</w:t>
      </w:r>
      <w:r w:rsidRPr="009C6843">
        <w:t>carbon source</w:t>
      </w:r>
      <w:r w:rsidR="009E0C0F" w:rsidRPr="009C6843">
        <w:t>”</w:t>
      </w:r>
      <w:r w:rsidRPr="009C6843">
        <w:t>.</w:t>
      </w:r>
      <w:r w:rsidR="009E0C0F" w:rsidRPr="009C6843">
        <w:t xml:space="preserve"> (Note that differentially expressed genes were still identified for individual conditions, as described above, and were combined into “Mg stress” and “carbon source” only for the final comparison.)</w:t>
      </w:r>
      <w:r w:rsidR="00454FD3">
        <w:t xml:space="preserve"> </w:t>
      </w:r>
      <w:r w:rsidR="007F640D" w:rsidRPr="003E404F">
        <w:t xml:space="preserve">At the mRNA level, there was </w:t>
      </w:r>
      <w:r w:rsidR="00447686">
        <w:t>some overlap (21.7%) between carbon source and</w:t>
      </w:r>
      <w:r w:rsidR="007F640D" w:rsidRPr="003E404F">
        <w:t xml:space="preserve"> Mg</w:t>
      </w:r>
      <w:r w:rsidR="00D51F87" w:rsidRPr="003E404F">
        <w:rPr>
          <w:vertAlign w:val="superscript"/>
        </w:rPr>
        <w:t>2+</w:t>
      </w:r>
      <w:r w:rsidR="00447686">
        <w:t xml:space="preserve"> stress </w:t>
      </w:r>
      <w:r w:rsidR="00D51F87" w:rsidRPr="003E404F">
        <w:t xml:space="preserve">in exponential </w:t>
      </w:r>
      <w:r w:rsidR="00447686">
        <w:t>phase. All other overlaps where minimal, ~5% or less</w:t>
      </w:r>
      <w:r w:rsidR="007F640D" w:rsidRPr="003E404F">
        <w:t xml:space="preserve"> (Figure 6).</w:t>
      </w:r>
      <w:r w:rsidR="00D51F87" w:rsidRPr="003E404F">
        <w:t xml:space="preserve"> At th</w:t>
      </w:r>
      <w:r w:rsidR="00447686">
        <w:t xml:space="preserve">e protein level, there was </w:t>
      </w:r>
      <w:r w:rsidR="00D51F87" w:rsidRPr="003E404F">
        <w:t>overlap between Na</w:t>
      </w:r>
      <w:r w:rsidR="00D51F87" w:rsidRPr="003E404F">
        <w:rPr>
          <w:vertAlign w:val="superscript"/>
        </w:rPr>
        <w:t>+</w:t>
      </w:r>
      <w:r w:rsidR="00D51F87" w:rsidRPr="003E404F">
        <w:t xml:space="preserve"> stress and </w:t>
      </w:r>
      <w:r w:rsidR="00447686">
        <w:t>carbon source (14.9% in exponential phase, 10.7% in stationary phase), while all other overlaps were also minimal, ~3% or less</w:t>
      </w:r>
      <w:r w:rsidR="00D51F87" w:rsidRPr="003E404F">
        <w:t xml:space="preserve"> (Figure 6).</w:t>
      </w:r>
    </w:p>
    <w:p w14:paraId="555664F3" w14:textId="77777777" w:rsidR="009F4A72" w:rsidRPr="009C6843" w:rsidRDefault="009F4A72" w:rsidP="005E0DA3"/>
    <w:p w14:paraId="2F8DA8B0" w14:textId="6E270A94" w:rsidR="00CB1E8D" w:rsidRPr="00135710" w:rsidRDefault="00CB1E8D" w:rsidP="00135710">
      <w:pPr>
        <w:widowControl w:val="0"/>
        <w:autoSpaceDE w:val="0"/>
        <w:autoSpaceDN w:val="0"/>
        <w:adjustRightInd w:val="0"/>
        <w:spacing w:after="240" w:line="280" w:lineRule="atLeast"/>
        <w:rPr>
          <w:rFonts w:ascii="Times" w:hAnsi="Times" w:cs="Times"/>
        </w:rPr>
      </w:pPr>
      <w:r w:rsidRPr="001477BA">
        <w:t>We also identified</w:t>
      </w:r>
      <w:r w:rsidR="00790C42" w:rsidRPr="001477BA">
        <w:t xml:space="preserve"> </w:t>
      </w:r>
      <w:r w:rsidR="00667D70" w:rsidRPr="001477BA">
        <w:t xml:space="preserve">significantly altered biological pathways and molecular activities of gene products. We use </w:t>
      </w:r>
      <w:r w:rsidRPr="001477BA">
        <w:t xml:space="preserve">the </w:t>
      </w:r>
      <w:r w:rsidR="00667D70" w:rsidRPr="001477BA">
        <w:t>Kyoto Encyclopedia of</w:t>
      </w:r>
      <w:r w:rsidR="006267EB" w:rsidRPr="001477BA">
        <w:t xml:space="preserve"> Genes and Genomes (KEGG)</w:t>
      </w:r>
      <w:r w:rsidR="006267EB" w:rsidRPr="001477BA">
        <w:fldChar w:fldCharType="begin"/>
      </w:r>
      <w:r w:rsidR="00150EA6">
        <w:instrText xml:space="preserve"> ADDIN ZOTERO_ITEM CSL_CITATION {"citationID":"ba5F4iKO","properties":{"formattedCitation":"{\\rtf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6267EB" w:rsidRPr="001477BA">
        <w:fldChar w:fldCharType="separate"/>
      </w:r>
      <w:r w:rsidR="00150EA6" w:rsidRPr="0083485A">
        <w:rPr>
          <w:rFonts w:ascii="Calibri"/>
          <w:vertAlign w:val="superscript"/>
        </w:rPr>
        <w:t>16</w:t>
      </w:r>
      <w:r w:rsidR="006267EB" w:rsidRPr="001477BA">
        <w:fldChar w:fldCharType="end"/>
      </w:r>
      <w:r w:rsidR="00667D70" w:rsidRPr="001477BA">
        <w:t xml:space="preserve"> for biological pathways and annotations from</w:t>
      </w:r>
      <w:r w:rsidRPr="001477BA">
        <w:t xml:space="preserve"> the</w:t>
      </w:r>
      <w:r w:rsidR="00667D70" w:rsidRPr="001477BA">
        <w:t xml:space="preserve"> Gene Ontology (GO)</w:t>
      </w:r>
      <w:r w:rsidR="006267EB" w:rsidRPr="001477BA">
        <w:t xml:space="preserve"> </w:t>
      </w:r>
      <w:r w:rsidR="00667D70" w:rsidRPr="001477BA">
        <w:t>Consortiu</w:t>
      </w:r>
      <w:r w:rsidR="006267EB" w:rsidRPr="001477BA">
        <w:t>m for molecular functions</w:t>
      </w:r>
      <w:r w:rsidR="006267EB" w:rsidRPr="001477BA">
        <w:fldChar w:fldCharType="begin"/>
      </w:r>
      <w:r w:rsidR="00150EA6">
        <w:instrText xml:space="preserve"> ADDIN ZOTERO_ITEM CSL_CITATION {"citationID":"O3W7qSYI","properties":{"formattedCitation":"{\\rtf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6267EB" w:rsidRPr="001477BA">
        <w:fldChar w:fldCharType="separate"/>
      </w:r>
      <w:r w:rsidR="00150EA6" w:rsidRPr="0083485A">
        <w:rPr>
          <w:rFonts w:ascii="Calibri"/>
          <w:vertAlign w:val="superscript"/>
        </w:rPr>
        <w:t>17</w:t>
      </w:r>
      <w:r w:rsidR="006267EB" w:rsidRPr="001477BA">
        <w:fldChar w:fldCharType="end"/>
      </w:r>
      <w:r w:rsidR="00667D70" w:rsidRPr="001477BA">
        <w:t xml:space="preserve">. </w:t>
      </w:r>
      <w:r w:rsidR="006F0B95">
        <w:t xml:space="preserve">Figure </w:t>
      </w:r>
      <w:r w:rsidR="00AA4FB1">
        <w:t>7</w:t>
      </w:r>
      <w:r w:rsidR="006F0B95">
        <w:t xml:space="preserve"> and </w:t>
      </w:r>
      <w:r w:rsidR="009E12B3" w:rsidRPr="006F0B95">
        <w:t>Su</w:t>
      </w:r>
      <w:r w:rsidR="00156779">
        <w:t>pplementary Figure 1</w:t>
      </w:r>
      <w:r w:rsidR="00FF43E9" w:rsidRPr="001477BA">
        <w:t xml:space="preserve"> show</w:t>
      </w:r>
      <w:r w:rsidR="009E12B3" w:rsidRPr="001477BA">
        <w:t xml:space="preserve"> </w:t>
      </w:r>
      <w:r w:rsidR="00FF43E9" w:rsidRPr="001477BA">
        <w:t xml:space="preserve">the </w:t>
      </w:r>
      <w:r w:rsidR="009E12B3" w:rsidRPr="001477BA">
        <w:t xml:space="preserve">top 5 significantly altered </w:t>
      </w:r>
      <w:r w:rsidR="006267EB" w:rsidRPr="001477BA">
        <w:t>biological pathways</w:t>
      </w:r>
      <w:r w:rsidR="00156779">
        <w:t xml:space="preserve"> </w:t>
      </w:r>
      <w:r w:rsidR="004677EA">
        <w:t xml:space="preserve">(as defined in </w:t>
      </w:r>
      <w:r w:rsidR="004677EA" w:rsidRPr="004677EA">
        <w:t xml:space="preserve">the </w:t>
      </w:r>
      <w:r w:rsidR="00156779" w:rsidRPr="004677EA">
        <w:t>KEGG database</w:t>
      </w:r>
      <w:r w:rsidR="004677EA">
        <w:t>)</w:t>
      </w:r>
      <w:r w:rsidR="00156779">
        <w:t xml:space="preserve"> and</w:t>
      </w:r>
      <w:r w:rsidR="006267EB" w:rsidRPr="001477BA">
        <w:t xml:space="preserve"> </w:t>
      </w:r>
      <w:r w:rsidR="009E12B3" w:rsidRPr="001477BA">
        <w:t>molecular function</w:t>
      </w:r>
      <w:r w:rsidRPr="001477BA">
        <w:t xml:space="preserve">s </w:t>
      </w:r>
      <w:r w:rsidR="004677EA">
        <w:t>(</w:t>
      </w:r>
      <w:r w:rsidR="004677EA" w:rsidRPr="004677EA">
        <w:t xml:space="preserve">as defined by </w:t>
      </w:r>
      <w:r w:rsidR="00156779" w:rsidRPr="004677EA">
        <w:t>GO annotations</w:t>
      </w:r>
      <w:r w:rsidR="004677EA">
        <w:t>)</w:t>
      </w:r>
      <w:r w:rsidR="00156779" w:rsidRPr="004677EA">
        <w:t xml:space="preserve"> </w:t>
      </w:r>
      <w:r w:rsidR="00FC478E" w:rsidRPr="004677EA">
        <w:t>under</w:t>
      </w:r>
      <w:r w:rsidR="00FC478E">
        <w:t xml:space="preserve"> different conditions</w:t>
      </w:r>
      <w:r w:rsidR="004677EA">
        <w:t>,</w:t>
      </w:r>
      <w:r w:rsidR="00FC478E">
        <w:t xml:space="preserve"> </w:t>
      </w:r>
      <w:r w:rsidR="00FC478E" w:rsidRPr="004677EA">
        <w:t>respectively</w:t>
      </w:r>
      <w:r w:rsidR="00FC478E">
        <w:t xml:space="preserve">, </w:t>
      </w:r>
      <w:r w:rsidR="004677EA">
        <w:t xml:space="preserve">as </w:t>
      </w:r>
      <w:r w:rsidRPr="001477BA">
        <w:t>determined by DAVID</w:t>
      </w:r>
      <w:r w:rsidRPr="001477BA">
        <w:fldChar w:fldCharType="begin"/>
      </w:r>
      <w:r w:rsidR="00150EA6">
        <w:instrText xml:space="preserve"> ADDIN ZOTERO_ITEM CSL_CITATION {"citationID":"Hhb0xQsJ","properties":{"formattedCitation":"{\\rtf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Pr="001477BA">
        <w:fldChar w:fldCharType="separate"/>
      </w:r>
      <w:r w:rsidR="00150EA6" w:rsidRPr="0083485A">
        <w:rPr>
          <w:rFonts w:ascii="Calibri"/>
          <w:vertAlign w:val="superscript"/>
        </w:rPr>
        <w:t>18</w:t>
      </w:r>
      <w:r w:rsidRPr="001477BA">
        <w:fldChar w:fldCharType="end"/>
      </w:r>
      <w:r w:rsidRPr="001477BA">
        <w:t xml:space="preserve">. </w:t>
      </w:r>
      <w:r w:rsidR="001477BA" w:rsidRPr="001477BA">
        <w:t>In all cases, we used a cutoff of 0.05 on</w:t>
      </w:r>
      <w:r w:rsidR="00544694">
        <w:t xml:space="preserve"> false-discovery-rate (</w:t>
      </w:r>
      <w:r w:rsidR="001477BA" w:rsidRPr="001477BA">
        <w:t>FDR</w:t>
      </w:r>
      <w:r w:rsidR="00544694">
        <w:t>)</w:t>
      </w:r>
      <w:r w:rsidR="001477BA" w:rsidRPr="001477BA">
        <w:t xml:space="preserve">-corrected </w:t>
      </w:r>
      <w:r w:rsidR="001477BA" w:rsidRPr="001477BA">
        <w:rPr>
          <w:i/>
        </w:rPr>
        <w:t>P</w:t>
      </w:r>
      <w:r w:rsidR="001477BA" w:rsidRPr="001477BA">
        <w:t xml:space="preserve"> values to identify significant annotations.</w:t>
      </w:r>
      <w:r w:rsidR="008B6FF4">
        <w:t xml:space="preserve"> </w:t>
      </w:r>
      <w:r w:rsidR="00BA7DA3">
        <w:t xml:space="preserve">We found numerous significantly altered </w:t>
      </w:r>
      <w:r w:rsidR="008B6FF4" w:rsidRPr="001B0458">
        <w:t xml:space="preserve">KEGG pathways </w:t>
      </w:r>
      <w:r w:rsidR="00BA7DA3">
        <w:t xml:space="preserve">(Figure 7) but only two significantly altered </w:t>
      </w:r>
      <w:r w:rsidR="008B6FF4" w:rsidRPr="001B0458">
        <w:t>GO annotations</w:t>
      </w:r>
      <w:r w:rsidR="00BA7DA3">
        <w:t>:</w:t>
      </w:r>
      <w:r w:rsidR="008B6FF4" w:rsidRPr="00454FD3">
        <w:t xml:space="preserve"> “</w:t>
      </w:r>
      <w:r w:rsidR="00FB69A1" w:rsidRPr="00150EA6">
        <w:rPr>
          <w:rFonts w:cs="Helvetica"/>
        </w:rPr>
        <w:t>structural constituent of ribosome</w:t>
      </w:r>
      <w:r w:rsidR="008B6FF4" w:rsidRPr="00454FD3">
        <w:t>” and “</w:t>
      </w:r>
      <w:r w:rsidR="00FB69A1" w:rsidRPr="00150EA6">
        <w:rPr>
          <w:rFonts w:cs="Helvetica"/>
        </w:rPr>
        <w:t>structural molecule activity</w:t>
      </w:r>
      <w:r w:rsidR="008B6FF4" w:rsidRPr="00454FD3">
        <w:t>”</w:t>
      </w:r>
      <w:r w:rsidR="009B4430" w:rsidRPr="00454FD3">
        <w:t xml:space="preserve"> (Figure S1)</w:t>
      </w:r>
      <w:r w:rsidR="0038333A" w:rsidRPr="00454FD3">
        <w:t>.</w:t>
      </w:r>
    </w:p>
    <w:p w14:paraId="38C92860" w14:textId="40F50D75" w:rsidR="006E4EDD" w:rsidRDefault="001477BA" w:rsidP="005E0DA3">
      <w:r w:rsidRPr="001477BA">
        <w:t xml:space="preserve">Finally, we looked at individual, differentially expressed genes associated with specific pathways and/or </w:t>
      </w:r>
      <w:r w:rsidRPr="007A18E3">
        <w:t>functions (</w:t>
      </w:r>
      <w:r w:rsidR="002C37BA" w:rsidRPr="007A18E3">
        <w:t xml:space="preserve">Supplementary </w:t>
      </w:r>
      <w:r w:rsidRPr="007A18E3">
        <w:t>F</w:t>
      </w:r>
      <w:r w:rsidR="009E12B3" w:rsidRPr="007A18E3">
        <w:t>igures</w:t>
      </w:r>
      <w:r w:rsidR="00FF43E9" w:rsidRPr="007A18E3">
        <w:t xml:space="preserve"> </w:t>
      </w:r>
      <w:r w:rsidR="0037707E" w:rsidRPr="007A18E3">
        <w:t>2–22</w:t>
      </w:r>
      <w:r w:rsidRPr="007A18E3">
        <w:t>)</w:t>
      </w:r>
      <w:r w:rsidR="009E12B3" w:rsidRPr="007A18E3">
        <w:t>.</w:t>
      </w:r>
      <w:r w:rsidR="009E12B3" w:rsidRPr="001477BA">
        <w:t xml:space="preserve"> </w:t>
      </w:r>
      <w:r w:rsidR="00BC726B">
        <w:t>As an example</w:t>
      </w:r>
      <w:r w:rsidRPr="001477BA">
        <w:t>, the differentially expressed mRNAs associated with s</w:t>
      </w:r>
      <w:r w:rsidR="00810298" w:rsidRPr="001477BA">
        <w:t>ignificantly al</w:t>
      </w:r>
      <w:r w:rsidR="00790C42" w:rsidRPr="001477BA">
        <w:t xml:space="preserve">tered KEGG pathways </w:t>
      </w:r>
      <w:r w:rsidRPr="001477BA">
        <w:t xml:space="preserve">under </w:t>
      </w:r>
      <w:r w:rsidR="00790C42" w:rsidRPr="001477BA">
        <w:t>high Mg</w:t>
      </w:r>
      <w:r w:rsidR="00790C42" w:rsidRPr="001477BA">
        <w:rPr>
          <w:vertAlign w:val="superscript"/>
        </w:rPr>
        <w:t>2</w:t>
      </w:r>
      <w:r w:rsidR="00353D4F">
        <w:rPr>
          <w:vertAlign w:val="superscript"/>
        </w:rPr>
        <w:t>+</w:t>
      </w:r>
      <w:r w:rsidR="00790C42" w:rsidRPr="001477BA">
        <w:t xml:space="preserve"> </w:t>
      </w:r>
      <w:r w:rsidR="00810298" w:rsidRPr="001477BA">
        <w:t>concentrations</w:t>
      </w:r>
      <w:r w:rsidR="00790C42" w:rsidRPr="001477BA">
        <w:t xml:space="preserve"> in exponential phase</w:t>
      </w:r>
      <w:r w:rsidR="00ED6729">
        <w:t xml:space="preserve"> are shown in F</w:t>
      </w:r>
      <w:r w:rsidR="00531403">
        <w:t>igure</w:t>
      </w:r>
      <w:r w:rsidR="00790C42" w:rsidRPr="001477BA">
        <w:t xml:space="preserve"> </w:t>
      </w:r>
      <w:r w:rsidR="00AA4FB1">
        <w:t>8</w:t>
      </w:r>
      <w:r w:rsidR="00BA7DA3">
        <w:t>A</w:t>
      </w:r>
      <w:r w:rsidR="00790C42" w:rsidRPr="001477BA">
        <w:t>.</w:t>
      </w:r>
      <w:r w:rsidR="000D2145">
        <w:t xml:space="preserve"> Three pathways are significantly altered; sulfur metabolism and nitrogen metabolism are mostly up</w:t>
      </w:r>
      <w:r w:rsidR="00BA7DA3">
        <w:t>-</w:t>
      </w:r>
      <w:r w:rsidR="000D2145">
        <w:t>regulated and fl</w:t>
      </w:r>
      <w:r w:rsidR="00BA7DA3">
        <w:t>agellar assembly is mostly down-</w:t>
      </w:r>
      <w:r w:rsidR="000D2145">
        <w:t>regulated</w:t>
      </w:r>
      <w:r w:rsidRPr="001477BA">
        <w:t xml:space="preserve">. By contrast, </w:t>
      </w:r>
      <w:r w:rsidR="00D73E39">
        <w:t>using lactate</w:t>
      </w:r>
      <w:r w:rsidR="00531403">
        <w:t xml:space="preserve"> instead of glucose </w:t>
      </w:r>
      <w:r w:rsidR="00BA7DA3">
        <w:t xml:space="preserve">as carbon source </w:t>
      </w:r>
      <w:r w:rsidRPr="001477BA">
        <w:t>caused up-</w:t>
      </w:r>
      <w:r w:rsidR="009D4F6B" w:rsidRPr="001477BA">
        <w:t>regulation o</w:t>
      </w:r>
      <w:r w:rsidR="00D73E39">
        <w:t>f pyruvate metabolism, citrate cycle</w:t>
      </w:r>
      <w:r w:rsidR="00BA7DA3">
        <w:t>,</w:t>
      </w:r>
      <w:r w:rsidR="00D73E39">
        <w:t xml:space="preserve"> and carbon metabolism</w:t>
      </w:r>
      <w:r w:rsidR="009D4F6B" w:rsidRPr="001477BA">
        <w:t xml:space="preserve"> </w:t>
      </w:r>
      <w:r w:rsidR="007570B2">
        <w:t xml:space="preserve">at </w:t>
      </w:r>
      <w:r w:rsidR="00BA7DA3">
        <w:t xml:space="preserve">the </w:t>
      </w:r>
      <w:r w:rsidR="007570B2">
        <w:t xml:space="preserve">protein level </w:t>
      </w:r>
      <w:r w:rsidR="00BA7DA3" w:rsidRPr="001477BA">
        <w:t xml:space="preserve">in </w:t>
      </w:r>
      <w:r w:rsidR="00BA7DA3">
        <w:t>exponential</w:t>
      </w:r>
      <w:r w:rsidR="00BA7DA3" w:rsidRPr="001477BA">
        <w:t xml:space="preserve"> phase </w:t>
      </w:r>
      <w:r w:rsidR="008272F5" w:rsidRPr="001477BA">
        <w:t>(F</w:t>
      </w:r>
      <w:r w:rsidR="00EA61CF" w:rsidRPr="001477BA">
        <w:t xml:space="preserve">igure </w:t>
      </w:r>
      <w:r w:rsidR="00BA7DA3">
        <w:t>8B</w:t>
      </w:r>
      <w:r w:rsidR="00625119" w:rsidRPr="001477BA">
        <w:t>)</w:t>
      </w:r>
      <w:r w:rsidR="00427E9A">
        <w:rPr>
          <w:color w:val="0000FF"/>
        </w:rPr>
        <w:t>.</w:t>
      </w:r>
    </w:p>
    <w:p w14:paraId="600D3019" w14:textId="77777777" w:rsidR="00093E5D" w:rsidRDefault="00093E5D" w:rsidP="005E0DA3"/>
    <w:p w14:paraId="2AE6E32B" w14:textId="5EBA1599" w:rsidR="00093E5D" w:rsidRPr="007E6243" w:rsidRDefault="007E6243" w:rsidP="005E0DA3">
      <w:pPr>
        <w:rPr>
          <w:b/>
        </w:rPr>
      </w:pPr>
      <w:r w:rsidRPr="007E6243">
        <w:rPr>
          <w:b/>
        </w:rPr>
        <w:t xml:space="preserve">Metabolic flux </w:t>
      </w:r>
      <w:r w:rsidR="00E87FEC">
        <w:rPr>
          <w:b/>
        </w:rPr>
        <w:t xml:space="preserve">ratios </w:t>
      </w:r>
      <w:r w:rsidRPr="007E6243">
        <w:rPr>
          <w:b/>
        </w:rPr>
        <w:t>under salt stress</w:t>
      </w:r>
    </w:p>
    <w:p w14:paraId="02740F1C" w14:textId="24147D06" w:rsidR="00135710" w:rsidRDefault="00C63B06" w:rsidP="00077A08">
      <w:r>
        <w:t>F</w:t>
      </w:r>
      <w:r w:rsidRPr="007E6243">
        <w:t xml:space="preserve">or the high sodium </w:t>
      </w:r>
      <w:r>
        <w:t xml:space="preserve">and </w:t>
      </w:r>
      <w:r w:rsidRPr="007E6243">
        <w:t>high magnesium experiment</w:t>
      </w:r>
      <w:r>
        <w:t>s, w</w:t>
      </w:r>
      <w:r w:rsidR="00816F92" w:rsidRPr="007E6243">
        <w:t xml:space="preserve">e </w:t>
      </w:r>
      <w:r w:rsidR="00BA7DA3">
        <w:t xml:space="preserve">also </w:t>
      </w:r>
      <w:r w:rsidR="00E87FEC">
        <w:t>determined</w:t>
      </w:r>
      <w:r w:rsidR="00816F92" w:rsidRPr="007E6243">
        <w:t xml:space="preserve"> metabolic flux through central metabolism</w:t>
      </w:r>
      <w:r>
        <w:t xml:space="preserve"> by analyzing</w:t>
      </w:r>
      <w:r w:rsidR="00816F92">
        <w:t xml:space="preserve"> </w:t>
      </w:r>
      <w:r w:rsidRPr="00150EA6">
        <w:rPr>
          <w:vertAlign w:val="superscript"/>
        </w:rPr>
        <w:t>13</w:t>
      </w:r>
      <w:r>
        <w:t>C incorporation into protein-bound amino acids</w:t>
      </w:r>
      <w:r w:rsidR="00816F92" w:rsidRPr="007E6243">
        <w:t>.</w:t>
      </w:r>
      <w:r w:rsidR="00816F92">
        <w:t xml:space="preserve"> </w:t>
      </w:r>
      <w:r w:rsidR="007E6243">
        <w:t>For each condition, flux samples were analyzed in triplicate</w:t>
      </w:r>
      <w:r w:rsidR="00A23289">
        <w:t xml:space="preserve"> (except one, which was analyzed in duplicate only)</w:t>
      </w:r>
      <w:r w:rsidR="007E6243">
        <w:t xml:space="preserve">, and </w:t>
      </w:r>
      <w:r w:rsidR="00402DCD" w:rsidRPr="007E6243">
        <w:t>13</w:t>
      </w:r>
      <w:r w:rsidR="00A23289">
        <w:t xml:space="preserve"> different flux ratios were measured for each sample.</w:t>
      </w:r>
      <w:r w:rsidR="00402DCD" w:rsidRPr="007E6243">
        <w:t xml:space="preserve"> </w:t>
      </w:r>
      <w:r w:rsidR="00A23289">
        <w:t>The flux ratios were then averaged across replicates</w:t>
      </w:r>
      <w:r w:rsidR="007443C0">
        <w:t xml:space="preserve"> (Supplementary Figure 23)</w:t>
      </w:r>
      <w:r w:rsidR="00A23289">
        <w:t>.</w:t>
      </w:r>
      <w:r w:rsidR="00323791">
        <w:t xml:space="preserve"> We saw no significant changes in flux ratios with increasing </w:t>
      </w:r>
      <w:r w:rsidR="00323791" w:rsidRPr="007E6243">
        <w:t>Na</w:t>
      </w:r>
      <w:r w:rsidR="00323791" w:rsidRPr="007E6243">
        <w:rPr>
          <w:vertAlign w:val="superscript"/>
        </w:rPr>
        <w:t>+</w:t>
      </w:r>
      <w:r w:rsidR="00323791">
        <w:t xml:space="preserve"> (</w:t>
      </w:r>
      <w:r w:rsidR="007443C0">
        <w:t xml:space="preserve">linear regression, </w:t>
      </w:r>
      <w:r w:rsidR="00323791">
        <w:t xml:space="preserve">all </w:t>
      </w:r>
      <w:r w:rsidR="00323791" w:rsidRPr="00135710">
        <w:rPr>
          <w:i/>
        </w:rPr>
        <w:t>P</w:t>
      </w:r>
      <w:r w:rsidR="00323791">
        <w:t xml:space="preserve"> &gt; 0.05</w:t>
      </w:r>
      <w:r w:rsidR="007443C0">
        <w:t xml:space="preserve"> after </w:t>
      </w:r>
      <w:r w:rsidR="00C6318C">
        <w:t>FDR</w:t>
      </w:r>
      <w:r w:rsidR="007443C0">
        <w:t xml:space="preserve"> correction, Supplementary Table 5</w:t>
      </w:r>
      <w:r w:rsidR="00323791">
        <w:t xml:space="preserve">). </w:t>
      </w:r>
      <w:r w:rsidR="007443C0">
        <w:t xml:space="preserve">Results were similar for </w:t>
      </w:r>
      <w:r w:rsidR="00323791" w:rsidRPr="007E6243">
        <w:t>Mg</w:t>
      </w:r>
      <w:r w:rsidR="00323791" w:rsidRPr="007E6243">
        <w:rPr>
          <w:vertAlign w:val="superscript"/>
        </w:rPr>
        <w:t>2</w:t>
      </w:r>
      <w:r w:rsidR="00323791">
        <w:rPr>
          <w:vertAlign w:val="superscript"/>
        </w:rPr>
        <w:t>+</w:t>
      </w:r>
      <w:r w:rsidR="007443C0">
        <w:t xml:space="preserve">. Due to the wide range of </w:t>
      </w:r>
      <w:r w:rsidR="007443C0" w:rsidRPr="007E6243">
        <w:t>Mg</w:t>
      </w:r>
      <w:r w:rsidR="007443C0" w:rsidRPr="007E6243">
        <w:rPr>
          <w:vertAlign w:val="superscript"/>
        </w:rPr>
        <w:t>2</w:t>
      </w:r>
      <w:r w:rsidR="007443C0">
        <w:rPr>
          <w:vertAlign w:val="superscript"/>
        </w:rPr>
        <w:t>+</w:t>
      </w:r>
      <w:r w:rsidR="007443C0">
        <w:t xml:space="preserve"> concentrations considered, we regressed flux ratios against log-transformed </w:t>
      </w:r>
      <w:r w:rsidR="007443C0" w:rsidRPr="007E6243">
        <w:t>Mg</w:t>
      </w:r>
      <w:r w:rsidR="007443C0" w:rsidRPr="007E6243">
        <w:rPr>
          <w:vertAlign w:val="superscript"/>
        </w:rPr>
        <w:t>2</w:t>
      </w:r>
      <w:r w:rsidR="007443C0">
        <w:rPr>
          <w:vertAlign w:val="superscript"/>
        </w:rPr>
        <w:t>+</w:t>
      </w:r>
      <w:r w:rsidR="007443C0">
        <w:t xml:space="preserve"> concentrations.</w:t>
      </w:r>
      <w:r w:rsidR="00135710">
        <w:t xml:space="preserve"> Again, we saw no significant changes in </w:t>
      </w:r>
      <w:r w:rsidR="000E06AE">
        <w:t xml:space="preserve">any </w:t>
      </w:r>
      <w:r w:rsidR="00135710">
        <w:t xml:space="preserve">flux ratio with increasing </w:t>
      </w:r>
      <w:r w:rsidR="00135710" w:rsidRPr="007E6243">
        <w:t>Mg</w:t>
      </w:r>
      <w:r w:rsidR="00135710" w:rsidRPr="007E6243">
        <w:rPr>
          <w:vertAlign w:val="superscript"/>
        </w:rPr>
        <w:t>2</w:t>
      </w:r>
      <w:r w:rsidR="00135710">
        <w:rPr>
          <w:vertAlign w:val="superscript"/>
        </w:rPr>
        <w:t>+</w:t>
      </w:r>
      <w:r w:rsidR="007443C0">
        <w:t xml:space="preserve"> </w:t>
      </w:r>
      <w:r w:rsidR="00135710">
        <w:t xml:space="preserve">(linear regression, all </w:t>
      </w:r>
      <w:r w:rsidR="00135710" w:rsidRPr="00135710">
        <w:rPr>
          <w:i/>
        </w:rPr>
        <w:t>P</w:t>
      </w:r>
      <w:r w:rsidR="00135710">
        <w:t xml:space="preserve"> &gt; 0.05 after </w:t>
      </w:r>
      <w:r w:rsidR="00C6318C">
        <w:t>FDR</w:t>
      </w:r>
      <w:r w:rsidR="00135710">
        <w:t xml:space="preserve"> correction, Supplementary Table 5).</w:t>
      </w:r>
    </w:p>
    <w:p w14:paraId="3D6BA1A5" w14:textId="77777777" w:rsidR="00135710" w:rsidRDefault="00135710" w:rsidP="00077A08"/>
    <w:p w14:paraId="08E393F3" w14:textId="50AE386A" w:rsidR="00077A08" w:rsidRDefault="00135710" w:rsidP="00077A08">
      <w:r>
        <w:t>We also asked whether the flux</w:t>
      </w:r>
      <w:r w:rsidR="00E87FEC">
        <w:t xml:space="preserve"> ratios</w:t>
      </w:r>
      <w:r>
        <w:t xml:space="preserve"> changed with doubling time rather than with ion concentration, since doubling time is not necessarily monotonic in ion concentration (Figure 2B). For this analysis, we pooled all flux measurements and plotted flux ratios against doubling times </w:t>
      </w:r>
      <w:r w:rsidR="00676CA4">
        <w:t>(</w:t>
      </w:r>
      <w:r w:rsidR="00323791">
        <w:t>Figure 9)</w:t>
      </w:r>
      <w:r w:rsidR="00676CA4">
        <w:t xml:space="preserve">. </w:t>
      </w:r>
      <w:r>
        <w:t xml:space="preserve">Again, we saw no significant relationship between flux ratios and doubling time after </w:t>
      </w:r>
      <w:r w:rsidR="00C6318C">
        <w:t xml:space="preserve">FDR </w:t>
      </w:r>
      <w:r>
        <w:t xml:space="preserve">correction (Supplementary Table 6). However, we note that the branches </w:t>
      </w:r>
      <w:commentRangeStart w:id="1"/>
      <w:r>
        <w:t xml:space="preserve">E4P from P5P and PYR from MAL_UB </w:t>
      </w:r>
      <w:commentRangeEnd w:id="1"/>
      <w:r>
        <w:rPr>
          <w:rStyle w:val="CommentReference"/>
        </w:rPr>
        <w:commentReference w:id="1"/>
      </w:r>
      <w:r>
        <w:t>showed a significant relationship before correction for multiple testing (</w:t>
      </w:r>
      <w:r w:rsidRPr="00135710">
        <w:rPr>
          <w:i/>
        </w:rPr>
        <w:t>P</w:t>
      </w:r>
      <w:r>
        <w:t xml:space="preserve"> = 0.026 and </w:t>
      </w:r>
      <w:r w:rsidRPr="00135710">
        <w:rPr>
          <w:i/>
        </w:rPr>
        <w:t>P</w:t>
      </w:r>
      <w:r>
        <w:t xml:space="preserve"> = 0.018, respectively, Supplementary Table 6), both driven by one outlying data point for the slowest-growing condition, at 300 mM Na</w:t>
      </w:r>
      <w:r w:rsidRPr="00135710">
        <w:rPr>
          <w:vertAlign w:val="superscript"/>
        </w:rPr>
        <w:t>+</w:t>
      </w:r>
      <w:r>
        <w:t>.</w:t>
      </w:r>
    </w:p>
    <w:p w14:paraId="65B18482" w14:textId="77777777" w:rsidR="00A3691E" w:rsidRDefault="00A3691E" w:rsidP="00077A08"/>
    <w:p w14:paraId="0D0BCD43" w14:textId="70ED617B" w:rsidR="0040122D" w:rsidRDefault="006E46BD" w:rsidP="004F79A2">
      <w:pPr>
        <w:pStyle w:val="Heading2"/>
      </w:pPr>
      <w:r>
        <w:t>Discussion</w:t>
      </w:r>
    </w:p>
    <w:p w14:paraId="0E932949" w14:textId="77777777" w:rsidR="004F79A2" w:rsidRDefault="004F79A2" w:rsidP="004F79A2"/>
    <w:p w14:paraId="6B073D37" w14:textId="38AF153A" w:rsidR="00776B56" w:rsidRDefault="008272F5" w:rsidP="00776B56">
      <w:r>
        <w:t xml:space="preserve">We studied the regulatory response of </w:t>
      </w:r>
      <w:r w:rsidR="003067F7" w:rsidRPr="003067F7">
        <w:rPr>
          <w:i/>
        </w:rPr>
        <w:t xml:space="preserve">E. </w:t>
      </w:r>
      <w:r w:rsidR="00776B56" w:rsidRPr="003067F7">
        <w:rPr>
          <w:i/>
        </w:rPr>
        <w:t>coli</w:t>
      </w:r>
      <w:r w:rsidR="00776B56">
        <w:t xml:space="preserve"> under </w:t>
      </w:r>
      <w:r>
        <w:t>a wide variety of different growth conditions</w:t>
      </w:r>
      <w:r w:rsidR="00776B56">
        <w:t xml:space="preserve">. </w:t>
      </w:r>
      <w:r>
        <w:t xml:space="preserve">The experimental conditions we considered </w:t>
      </w:r>
      <w:r w:rsidR="00FD38BF">
        <w:t>include</w:t>
      </w:r>
      <w:r w:rsidR="009D56DD">
        <w:t xml:space="preserve"> f</w:t>
      </w:r>
      <w:r w:rsidR="00776B56">
        <w:t>our different carbon source</w:t>
      </w:r>
      <w:r w:rsidR="009D56DD">
        <w:t>s</w:t>
      </w:r>
      <w:r>
        <w:t xml:space="preserve">, </w:t>
      </w:r>
      <w:r w:rsidR="00353D4F">
        <w:t xml:space="preserve">different levels of </w:t>
      </w:r>
      <w:r w:rsidR="001146A4">
        <w:t>Na</w:t>
      </w:r>
      <w:r w:rsidRPr="008272F5">
        <w:rPr>
          <w:vertAlign w:val="superscript"/>
        </w:rPr>
        <w:t>+</w:t>
      </w:r>
      <w:r w:rsidR="000E22E3">
        <w:t xml:space="preserve"> and</w:t>
      </w:r>
      <w:r w:rsidR="00D76036">
        <w:rPr>
          <w:sz w:val="28"/>
        </w:rPr>
        <w:t xml:space="preserve"> </w:t>
      </w:r>
      <w:r w:rsidR="00D76036" w:rsidRPr="00FD38BF">
        <w:t>Mg</w:t>
      </w:r>
      <w:r w:rsidRPr="008272F5">
        <w:rPr>
          <w:vertAlign w:val="superscript"/>
        </w:rPr>
        <w:t>2</w:t>
      </w:r>
      <w:r w:rsidR="00353D4F">
        <w:rPr>
          <w:vertAlign w:val="superscript"/>
        </w:rPr>
        <w:t>+</w:t>
      </w:r>
      <w:r w:rsidR="00D76036" w:rsidRPr="00FD38BF">
        <w:t xml:space="preserve"> </w:t>
      </w:r>
      <w:r w:rsidR="00353D4F">
        <w:t>stress</w:t>
      </w:r>
      <w:r>
        <w:t xml:space="preserve">, and growth into deep stationary phase, up to two weeks post inoculation. We found that gene regulation changes the most with respect to growth phase; in general, the exponential phase under one condition is more similar to the exponential phase under another condition than to the stationary phase under the same condition. Further, we found </w:t>
      </w:r>
      <w:r w:rsidR="00C6318C">
        <w:t xml:space="preserve">little overlap in differentially expressed genes under different growth conditions. Finally, </w:t>
      </w:r>
      <w:r w:rsidR="00454FD3">
        <w:t xml:space="preserve">we </w:t>
      </w:r>
      <w:r w:rsidR="00C6318C">
        <w:t xml:space="preserve">found that </w:t>
      </w:r>
      <w:r w:rsidR="001E4DEA">
        <w:t xml:space="preserve">the ratios of fluxes </w:t>
      </w:r>
      <w:r w:rsidR="00C6318C">
        <w:t xml:space="preserve">through </w:t>
      </w:r>
      <w:r w:rsidR="001E4DEA">
        <w:t xml:space="preserve">alternative </w:t>
      </w:r>
      <w:r w:rsidR="000E06AE">
        <w:t>branch</w:t>
      </w:r>
      <w:r w:rsidR="00370AE2">
        <w:t xml:space="preserve">es </w:t>
      </w:r>
      <w:r w:rsidR="00D45B79">
        <w:t>within</w:t>
      </w:r>
      <w:r w:rsidR="000E06AE">
        <w:t xml:space="preserve"> </w:t>
      </w:r>
      <w:r w:rsidR="001E4DEA">
        <w:t xml:space="preserve">central </w:t>
      </w:r>
      <w:r w:rsidR="00C6318C">
        <w:t>metabolism remain</w:t>
      </w:r>
      <w:r w:rsidR="001E4DEA">
        <w:t>ed</w:t>
      </w:r>
      <w:r w:rsidR="00C6318C">
        <w:t xml:space="preserve"> approximately constant under salt stress, despite substantial changes in doubling times.</w:t>
      </w:r>
      <w:r>
        <w:t xml:space="preserve"> </w:t>
      </w:r>
    </w:p>
    <w:p w14:paraId="594B40C4" w14:textId="77777777" w:rsidR="00EA44BC" w:rsidRDefault="00EA44BC" w:rsidP="00776B56"/>
    <w:p w14:paraId="05902EED" w14:textId="75D02522" w:rsidR="00BB570B" w:rsidRPr="00316923" w:rsidRDefault="008272F5" w:rsidP="00776B56">
      <w:pPr>
        <w:rPr>
          <w:color w:val="000000" w:themeColor="text1"/>
        </w:rPr>
      </w:pPr>
      <w:r>
        <w:t>Our</w:t>
      </w:r>
      <w:r w:rsidR="00BB570B">
        <w:t xml:space="preserve"> data </w:t>
      </w:r>
      <w:r>
        <w:t xml:space="preserve">provides </w:t>
      </w:r>
      <w:r w:rsidR="00BB570B">
        <w:t xml:space="preserve">a comprehensive picture of </w:t>
      </w:r>
      <w:r w:rsidR="00BB570B" w:rsidRPr="00BB570B">
        <w:rPr>
          <w:i/>
        </w:rPr>
        <w:t>E.</w:t>
      </w:r>
      <w:r w:rsidR="00BB570B">
        <w:rPr>
          <w:i/>
        </w:rPr>
        <w:t xml:space="preserve"> </w:t>
      </w:r>
      <w:r w:rsidR="00BB570B" w:rsidRPr="00BB570B">
        <w:rPr>
          <w:i/>
        </w:rPr>
        <w:t>coli</w:t>
      </w:r>
      <w:r w:rsidR="00BB570B">
        <w:t xml:space="preserve"> in terms of number, range</w:t>
      </w:r>
      <w:r>
        <w:t>,</w:t>
      </w:r>
      <w:r w:rsidR="00BB570B">
        <w:t xml:space="preserve"> a</w:t>
      </w:r>
      <w:r w:rsidR="00B102F5">
        <w:t xml:space="preserve">nd depth of </w:t>
      </w:r>
      <w:r w:rsidR="006B7B8D">
        <w:t xml:space="preserve">different stresses, comparable </w:t>
      </w:r>
      <w:r w:rsidR="00B102F5">
        <w:t>a</w:t>
      </w:r>
      <w:r w:rsidR="006B7B8D">
        <w:t>n</w:t>
      </w:r>
      <w:r w:rsidR="00B102F5" w:rsidRPr="006B7B8D">
        <w:rPr>
          <w:color w:val="000000" w:themeColor="text1"/>
        </w:rPr>
        <w:t xml:space="preserve">d </w:t>
      </w:r>
      <w:r w:rsidR="006B7B8D" w:rsidRPr="006B7B8D">
        <w:rPr>
          <w:color w:val="000000" w:themeColor="text1"/>
        </w:rPr>
        <w:t xml:space="preserve">complementary to other recently published datasets. </w:t>
      </w:r>
      <w:r w:rsidR="00BB570B" w:rsidRPr="006B7B8D">
        <w:rPr>
          <w:color w:val="000000" w:themeColor="text1"/>
        </w:rPr>
        <w:t>For example</w:t>
      </w:r>
      <w:r w:rsidR="006B7B8D" w:rsidRPr="006B7B8D">
        <w:rPr>
          <w:color w:val="000000" w:themeColor="text1"/>
        </w:rPr>
        <w:t>,</w:t>
      </w:r>
      <w:r w:rsidR="002C2528">
        <w:rPr>
          <w:color w:val="000000" w:themeColor="text1"/>
        </w:rPr>
        <w:t xml:space="preserve"> </w:t>
      </w:r>
      <w:r w:rsidR="002C2528">
        <w:rPr>
          <w:rFonts w:ascii="Calibri"/>
        </w:rPr>
        <w:t>Schmidt</w:t>
      </w:r>
      <w:r w:rsidR="002C2528" w:rsidRPr="005F0BA1">
        <w:rPr>
          <w:rFonts w:ascii="Calibri"/>
        </w:rPr>
        <w:t xml:space="preserve"> </w:t>
      </w:r>
      <w:r w:rsidR="002C2528" w:rsidRPr="005F0BA1">
        <w:rPr>
          <w:rFonts w:ascii="Calibri"/>
          <w:i/>
          <w:iCs/>
        </w:rPr>
        <w:t>et al.</w:t>
      </w:r>
      <w:r w:rsidR="00435168" w:rsidRPr="006B7B8D">
        <w:rPr>
          <w:color w:val="000000" w:themeColor="text1"/>
        </w:rPr>
        <w:fldChar w:fldCharType="begin"/>
      </w:r>
      <w:r w:rsidR="00150EA6">
        <w:rPr>
          <w:color w:val="000000" w:themeColor="text1"/>
        </w:rPr>
        <w:instrText xml:space="preserve"> ADDIN ZOTERO_ITEM CSL_CITATION {"citationID":"fOX3f0X8","properties":{"formattedCitation":"{\\rtf \\super 12\\nosupersub{}}","plainCitation":"12"},"citationItems":[{"id":117,"uris":["http://zotero.org/users/local/FOPKHRFW/items/FN84PVAR"],"uri":["http://zotero.org/users/local/FOPKHRFW/items/FN84PVAR"],"itemData":{"id":117,"type":"article-journal","title":"The quantitative and condition-dependent Escherichia coli proteome","container-title":"Nature Biotechnology","volume":"advance online publication","source":"www.nature.com","abstract":"Measuring precise concentrations of proteins can provide insights into biological processes. Here we use efficient protein extraction and sample fractionation, as well as state-of-the-art quantitative mass spectrometry techniques to generate a comprehensive, condition-dependent protein-abundance map for Escherichia coli. We measure cellular protein concentrations for 55% of predicted E. coli genes (&gt;2,300 proteins) under 22 different experimental conditions and identify methylation and N-terminal protein acetylations previously not known to be prevalent in bacteria. We uncover system-wide proteome allocation, expression regulation and post-translational adaptations. These data provide a valuable resource for the systems biology and broader E. coli research communities.","URL":"http://www.nature.com/nbt/journal/vaop/ncurrent/full/nbt.3418.html","DOI":"10.1038/nbt.3418","ISSN":"1087-0156","journalAbbreviation":"Nat Biotech","language":"en","author":[{"family":"Schmidt","given":"Alexander"},{"family":"Kochanowski","given":"Karl"},{"family":"Vedelaar","given":"Silke"},{"family":"Ahrné","given":"Erik"},{"family":"Volkmer","given":"Benjamin"},{"family":"Callipo","given":"Luciano"},{"family":"Knoops","given":"Kèvin"},{"family":"Bauer","given":"Manuel"},{"family":"Aebersold","given":"Ruedi"},{"family":"Heinemann","given":"Matthias"}],"issued":{"date-parts":[["2015",12,7]]},"accessed":{"date-parts":[["2015",12,22]]}}}],"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12</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22 unique conditions and measured abundances of &gt;2300 proteins</w:t>
      </w:r>
      <w:r w:rsidR="00FD6FAD" w:rsidRPr="006B7B8D">
        <w:rPr>
          <w:color w:val="000000" w:themeColor="text1"/>
        </w:rPr>
        <w:t xml:space="preserve">. </w:t>
      </w:r>
      <w:r w:rsidR="006B7B8D" w:rsidRPr="006B7B8D">
        <w:rPr>
          <w:color w:val="000000" w:themeColor="text1"/>
        </w:rPr>
        <w:t xml:space="preserve">mRNA abundances were not measured. </w:t>
      </w:r>
      <w:r w:rsidR="002C2528" w:rsidRPr="005F0BA1">
        <w:rPr>
          <w:rFonts w:ascii="Calibri"/>
        </w:rPr>
        <w:t>Soufi</w:t>
      </w:r>
      <w:r w:rsidR="002C2528" w:rsidRPr="006B7B8D">
        <w:rPr>
          <w:color w:val="000000" w:themeColor="text1"/>
        </w:rPr>
        <w:t xml:space="preserve"> </w:t>
      </w:r>
      <w:r w:rsidR="002C2528" w:rsidRPr="00FB078E">
        <w:rPr>
          <w:i/>
          <w:color w:val="000000" w:themeColor="text1"/>
        </w:rPr>
        <w:t>et al.</w:t>
      </w:r>
      <w:r w:rsidR="00435168" w:rsidRPr="006B7B8D">
        <w:rPr>
          <w:color w:val="000000" w:themeColor="text1"/>
        </w:rPr>
        <w:fldChar w:fldCharType="begin"/>
      </w:r>
      <w:r w:rsidR="00150EA6">
        <w:rPr>
          <w:color w:val="000000" w:themeColor="text1"/>
        </w:rPr>
        <w:instrText xml:space="preserve"> ADDIN ZOTERO_ITEM CSL_CITATION {"citationID":"BzAkJ7aQ","properties":{"formattedCitation":"{\\rtf \\super 11\\nosupersub{}}","plainCitation":"11"},"citationItems":[{"id":9,"uris":["http://zotero.org/users/local/FOPKHRFW/items/QU4JC9QC"],"uri":["http://zotero.org/users/local/FOPKHRFW/items/QU4JC9QC"],"itemData":{"id":9,"type":"article-journal","title":"Characterization of the E. coli proteome and its modifications during growth and ethanol stress","container-title":"Frontiers in Microbiology","volume":"6","source":"PubMed Central","abstract":"We set out to provide a resource to the microbiology community especially with respect to systems biology based endeavors. To this end, we generated a comprehensive dataset monitoring the changes in protein expression, copy number, and post translational modifications in a systematic fashion during growth and ethanol stress in E. coli. We utilized high-resolution mass spectrometry (MS) combined with the Super-SILAC approach. In a single experiment, we have identified over 2300 proteins, which represent approximately 88% of the estimated expressed proteome of E. coli and estimated protein copy numbers using the Intensity Based Absolute Quantitation (iBAQ). The dynamic range of protein expression spanned up to six orders of magnitude, with the highest protein copy per cell estimated at approximately 300,000. We focused on the proteome dynamics involved during stationary phase growth. A global up-regulation of proteins related to stress response was detected in later stages of growth. We observed the down-regulation of the methyl directed mismatch repair system containing MutS and MutL of E. coli growing in long term growth cultures, confirming that higher incidence of mutations presents an important mechanism in the increase in genetic diversity and stationary phase survival in E. coli. During ethanol stress, known markers such as alcohol dehydrogenase and aldehyde dehydrogenase were induced, further validating the dataset. Finally, we performed unbiased protein modification detection and revealed changes of many known and unknown protein modifications in both experimental conditions. Data are available via ProteomeXchange with identifier PXD001648.","URL":"http://www.ncbi.nlm.nih.gov/pmc/articles/PMC4332353/","DOI":"10.3389/fmicb.2015.00103","ISSN":"1664-302X","note":"PMID: 25741329\nPMCID: PMC4332353","journalAbbreviation":"Front Microbiol","author":[{"family":"Soufi","given":"Boumediene"},{"family":"Krug","given":"Karsten"},{"family":"Harst","given":"Andreas"},{"family":"Macek","given":"Boris"}],"issued":{"date-parts":[["2015",2,18]]},"accessed":{"date-parts":[["2015",10,30]]},"PMID":"25741329","PMCID":"PMC4332353"}}],"schema":"https://github.com/citation-style-language/schema/raw/master/csl-citation.json"} </w:instrText>
      </w:r>
      <w:r w:rsidR="00435168" w:rsidRPr="006B7B8D">
        <w:rPr>
          <w:color w:val="000000" w:themeColor="text1"/>
        </w:rPr>
        <w:fldChar w:fldCharType="separate"/>
      </w:r>
      <w:r w:rsidR="00150EA6" w:rsidRPr="0083485A">
        <w:rPr>
          <w:rFonts w:ascii="Calibri"/>
          <w:color w:val="000000"/>
          <w:vertAlign w:val="superscript"/>
        </w:rPr>
        <w:t>11</w:t>
      </w:r>
      <w:r w:rsidR="00435168" w:rsidRPr="006B7B8D">
        <w:rPr>
          <w:color w:val="000000" w:themeColor="text1"/>
        </w:rPr>
        <w:fldChar w:fldCharType="end"/>
      </w:r>
      <w:r w:rsidR="00435168" w:rsidRPr="006B7B8D">
        <w:rPr>
          <w:color w:val="000000" w:themeColor="text1"/>
        </w:rPr>
        <w:t xml:space="preserve"> </w:t>
      </w:r>
      <w:r w:rsidR="006B7B8D" w:rsidRPr="006B7B8D">
        <w:rPr>
          <w:color w:val="000000" w:themeColor="text1"/>
        </w:rPr>
        <w:t>considered 10 unique conditions and also measured abundances of &gt;2300</w:t>
      </w:r>
      <w:r w:rsidR="00435168" w:rsidRPr="006B7B8D">
        <w:rPr>
          <w:color w:val="000000" w:themeColor="text1"/>
        </w:rPr>
        <w:t xml:space="preserve"> proteins.</w:t>
      </w:r>
      <w:r w:rsidR="00D04EB2" w:rsidRPr="006B7B8D">
        <w:rPr>
          <w:color w:val="000000" w:themeColor="text1"/>
        </w:rPr>
        <w:t xml:space="preserve"> </w:t>
      </w:r>
      <w:r w:rsidR="00FD6FAD" w:rsidRPr="006B7B8D">
        <w:rPr>
          <w:color w:val="000000" w:themeColor="text1"/>
        </w:rPr>
        <w:t xml:space="preserve">They </w:t>
      </w:r>
      <w:r w:rsidR="006B7B8D" w:rsidRPr="006B7B8D">
        <w:rPr>
          <w:color w:val="000000" w:themeColor="text1"/>
        </w:rPr>
        <w:t xml:space="preserve">were interested primarily in </w:t>
      </w:r>
      <w:r w:rsidR="00FD6FAD" w:rsidRPr="006B7B8D">
        <w:rPr>
          <w:color w:val="000000" w:themeColor="text1"/>
        </w:rPr>
        <w:t>up</w:t>
      </w:r>
      <w:r w:rsidR="006B7B8D" w:rsidRPr="006B7B8D">
        <w:rPr>
          <w:color w:val="000000" w:themeColor="text1"/>
        </w:rPr>
        <w:t>- and down-</w:t>
      </w:r>
      <w:r w:rsidR="00FD6FAD" w:rsidRPr="006B7B8D">
        <w:rPr>
          <w:color w:val="000000" w:themeColor="text1"/>
        </w:rPr>
        <w:t>regulated proteins und</w:t>
      </w:r>
      <w:r w:rsidR="006B7B8D" w:rsidRPr="006B7B8D">
        <w:rPr>
          <w:color w:val="000000" w:themeColor="text1"/>
        </w:rPr>
        <w:t xml:space="preserve">er different ethanol stresses. However, similar to our study, they </w:t>
      </w:r>
      <w:commentRangeStart w:id="2"/>
      <w:r w:rsidR="006B7B8D" w:rsidRPr="006B7B8D">
        <w:rPr>
          <w:color w:val="000000" w:themeColor="text1"/>
        </w:rPr>
        <w:t>found down-</w:t>
      </w:r>
      <w:r w:rsidR="00FD6FAD" w:rsidRPr="006B7B8D">
        <w:rPr>
          <w:color w:val="000000" w:themeColor="text1"/>
        </w:rPr>
        <w:t xml:space="preserve">regulation of genes associated with arginine </w:t>
      </w:r>
      <w:commentRangeStart w:id="3"/>
      <w:r w:rsidR="003D29B3">
        <w:rPr>
          <w:color w:val="000000" w:themeColor="text1"/>
        </w:rPr>
        <w:t xml:space="preserve">and siderophore </w:t>
      </w:r>
      <w:commentRangeEnd w:id="3"/>
      <w:r w:rsidR="003D29B3">
        <w:rPr>
          <w:rStyle w:val="CommentReference"/>
        </w:rPr>
        <w:commentReference w:id="3"/>
      </w:r>
      <w:r w:rsidR="003D29B3">
        <w:rPr>
          <w:color w:val="000000" w:themeColor="text1"/>
        </w:rPr>
        <w:t xml:space="preserve">biosynthesis </w:t>
      </w:r>
      <w:r w:rsidR="006B7B8D" w:rsidRPr="006B7B8D">
        <w:rPr>
          <w:color w:val="000000" w:themeColor="text1"/>
        </w:rPr>
        <w:t>under stress</w:t>
      </w:r>
      <w:r w:rsidR="00FD6FAD" w:rsidRPr="006B7B8D">
        <w:rPr>
          <w:color w:val="000000" w:themeColor="text1"/>
        </w:rPr>
        <w:t>.</w:t>
      </w:r>
      <w:commentRangeEnd w:id="2"/>
      <w:r w:rsidR="00C6318C">
        <w:rPr>
          <w:rStyle w:val="CommentReference"/>
        </w:rPr>
        <w:commentReference w:id="2"/>
      </w:r>
      <w:r w:rsidR="00FB078E">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D04EB2" w:rsidRPr="00316923">
        <w:rPr>
          <w:color w:val="000000" w:themeColor="text1"/>
        </w:rPr>
        <w:fldChar w:fldCharType="begin"/>
      </w:r>
      <w:r w:rsidR="00150EA6">
        <w:rPr>
          <w:color w:val="000000" w:themeColor="text1"/>
        </w:rPr>
        <w:instrText xml:space="preserve"> ADDIN ZOTERO_ITEM CSL_CITATION {"citationID":"8cvy6icV","properties":{"formattedCitation":"{\\rtf \\super 13\\nosupersub{}}","plainCitation":"13"},"citationItems":[{"id":81,"uris":["http://zotero.org/users/local/FOPKHRFW/items/PWC55IKS"],"uri":["http://zotero.org/users/local/FOPKHRFW/items/PWC55IKS"],"itemData":{"id":81,"type":"article-journal","title":"Omic data from evolved E. coli are consistent with computed optimal growth from genome-scale models","container-title":"Molecular Systems Biology","page":"390","volume":"6","source":"PubMed Central","abstract":"Proteomic and transcriptomic data from wild-type and laboratory-evolved strains of Escherichia coli are consistent with predicted pathway usage from optimal growth rate solutions.\n            \n            \n              In laboratory-evolved strains, there is an upregulation of the pathways in the computed optimal growth states, and downregulation of non-functional pathways.\n            \n            \n              Known regulatory mechanisms are only partially responsible for altered metabolic pathway activity.\n            \n          \n        , When prokaryotes are maintained at early- to mid-log phase growth through serial passaging for hundreds of generations, the strains improve fitness and evolve a higher growth rate (; ). This increased growth rate is the result of the appearance of a few causal mutations (; ). In Escherichia coli, these altered growth phenotypes are consistent with predictions from genome-scale models of metabolism (GEMs) (; ). However, it is still not known (1) whether absolute gene and protein expression levels and expression changes are consistent with optimal growth predictions from in silico GEMs or (2) whether measured expression changes can be linked to physiological changes that are based on known mechanisms or pathways. In this study, we begin to address these questions using constraint-based modeling of E. coli K-12 metabolism () to analyze omic data that document the expression changes in E. coli under adaptive evolution in three different growth conditions., Mapping high-throughput data to a network can be useful for interpretation. However, it does not account for upstream and downstream effects of gene and protein expression changes. The analysis of data in the context of GEMs can suggest if predicted activity is consistent with the data. For this work, we used a variant of flux balance analysis (FBA), called Parsimonious enzyme usage FBA (pFBA) (), to classify all genes according to whether they are used in the optimal growth solutions. Results from these models were compared with the data to assess whether the data were consistent with genes and proteins within the predicted optimal solutions, and whether the expression changes were consistent with measured physiology. Through this analysis, we find that the data provide a high coverage of genes that contribute to the optimal growth solutions (). In fact, the union of the proteomic and transcriptomic data for non-essential genes provides support for 97.7% of all non-essential gene-associated reactions within the optimal growth predictions. Thus, the spectrum of expressed genes and proteins is consistent with the pathway utilization that is predicted for these optimal growth phenotypes., Laboratory-evolved strains attain a higher growth rate. This higher growth rate is usually associated with an increased substrate uptake rate (; ) and in some cases more efficient metabolism (). Both of these properties are also witnessed in the strains studied here. It has been reported that in most cases, evolved strain growth phenotype is consistent with GEM predictions (; ). Here, we evaluate whether the laboratory-evolved strains adjust the gene and protein expression levels in accordance with pathway usage in the optimal growth predictions. Essential and non-essential genes and proteins within the optimal growth solutions are significantly upregulated (). This suggests that these proteins may be acting as bottlenecks that are relieved through the adaptive process, thereby allowing for a higher substrate uptake rate and growth rate. However, genes and proteins associated with reactions that cannot carry a flux in the given growth conditions are downregulated in the evolved strains (). Furthermore, there is downregulation of genes associated with less efficient pathways (). Thus, the omic data support the emergence of the predicted optimal growth states, consistent with the increased substrate uptake upstream and the increased biomass production downstream of these internal pathways., Regulatory mechanisms, both known and unknown, are responsible for the changes seen here. Across all data sets, several metabolic regulons are significantly downregulated. However, no known regulons were enriched among upregulated genes or proteins for all but one data set. Aside from just regulating the metabolic pathways directly, these mechanisms lead to additional physiological changes. For example, in the minimal media growth conditions used here, the stringent response normally represses growth while upregulating amino-acid biosynthetic processes. However, evolved strain gene expression shows a suppression of the stringent response, as evolved strain gene expression shows either no expression change or changes opposite to the normal stringent response., The implications of this work are as follows: (1) genome-scale gene and protein expression data are consistent with FBA computed optimal growth states, and evolved strains reinforce these optimal states; (2) genome-scale models will have an important function bridging the gap between genotype and phenotype; and (3) the development of additional genome-scale models of other growth-related processes such as transcription and translation () will have an important function in elucidating the mechanisms that contribute the most to altered phenotypes (). In addition, reconstruction of the transcriptional regulation network will aid in identifying the control of expression changes seen in the other systems., 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states.","DOI":"10.1038/msb.2010.47","ISSN":"1744-4292","note":"PMID: 20664636\nPMCID: PMC2925526","journalAbbreviation":"Mol Syst Biol","author":[{"family":"Lewis","given":"Nathan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Ø"}],"issued":{"date-parts":[["2010",7,27]]},"PMID":"20664636","PMCID":"PMC2925526"}}],"schema":"https://github.com/citation-style-language/schema/raw/master/csl-citation.json"} </w:instrText>
      </w:r>
      <w:r w:rsidR="00D04EB2" w:rsidRPr="00316923">
        <w:rPr>
          <w:color w:val="000000" w:themeColor="text1"/>
        </w:rPr>
        <w:fldChar w:fldCharType="separate"/>
      </w:r>
      <w:r w:rsidR="00150EA6" w:rsidRPr="0083485A">
        <w:rPr>
          <w:rFonts w:ascii="Calibri"/>
          <w:color w:val="000000"/>
          <w:vertAlign w:val="superscript"/>
        </w:rPr>
        <w:t>13</w:t>
      </w:r>
      <w:r w:rsidR="00D04EB2" w:rsidRPr="00316923">
        <w:rPr>
          <w:color w:val="000000" w:themeColor="text1"/>
        </w:rPr>
        <w:fldChar w:fldCharType="end"/>
      </w:r>
      <w:r w:rsidR="00D04EB2" w:rsidRPr="00316923">
        <w:rPr>
          <w:color w:val="000000" w:themeColor="text1"/>
        </w:rPr>
        <w:t xml:space="preserve"> </w:t>
      </w:r>
      <w:r w:rsidR="006B7B8D" w:rsidRPr="00316923">
        <w:rPr>
          <w:color w:val="000000" w:themeColor="text1"/>
        </w:rPr>
        <w:t xml:space="preserve">considered only </w:t>
      </w:r>
      <w:r w:rsidR="00D04EB2" w:rsidRPr="00316923">
        <w:rPr>
          <w:color w:val="000000" w:themeColor="text1"/>
        </w:rPr>
        <w:t xml:space="preserve">3 different carbon sources </w:t>
      </w:r>
      <w:r w:rsidR="006B7B8D" w:rsidRPr="00316923">
        <w:rPr>
          <w:color w:val="000000" w:themeColor="text1"/>
        </w:rPr>
        <w:t xml:space="preserve">but </w:t>
      </w:r>
      <w:r w:rsidR="00316923" w:rsidRPr="00316923">
        <w:rPr>
          <w:color w:val="000000" w:themeColor="text1"/>
        </w:rPr>
        <w:t xml:space="preserve">measured mRNA and protein abundances in </w:t>
      </w:r>
      <w:r w:rsidR="006B7B8D" w:rsidRPr="00316923">
        <w:rPr>
          <w:color w:val="000000" w:themeColor="text1"/>
        </w:rPr>
        <w:t>different strains adapted to these growth conditions. Finally,</w:t>
      </w:r>
      <w:r w:rsidR="00316923" w:rsidRPr="00316923">
        <w:rPr>
          <w:color w:val="000000" w:themeColor="text1"/>
        </w:rPr>
        <w:t xml:space="preserve"> </w:t>
      </w:r>
      <w:r w:rsidR="00FB078E" w:rsidRPr="005F0BA1">
        <w:rPr>
          <w:rFonts w:ascii="Calibri"/>
        </w:rPr>
        <w:t>Lewis</w:t>
      </w:r>
      <w:r w:rsidR="00FB078E">
        <w:rPr>
          <w:rFonts w:ascii="Calibri"/>
        </w:rPr>
        <w:t xml:space="preserve"> </w:t>
      </w:r>
      <w:r w:rsidR="00FB078E" w:rsidRPr="00FB078E">
        <w:rPr>
          <w:rFonts w:ascii="Calibri"/>
          <w:i/>
        </w:rPr>
        <w:t>et al.</w:t>
      </w:r>
      <w:r w:rsidR="00435168" w:rsidRPr="00316923">
        <w:rPr>
          <w:color w:val="000000" w:themeColor="text1"/>
        </w:rPr>
        <w:fldChar w:fldCharType="begin"/>
      </w:r>
      <w:r w:rsidR="00150EA6">
        <w:rPr>
          <w:color w:val="000000" w:themeColor="text1"/>
        </w:rPr>
        <w:instrText xml:space="preserve"> ADDIN ZOTERO_ITEM CSL_CITATION {"citationID":"NcUy11uE","properties":{"formattedCitation":"{\\rtf \\super 14\\nosupersub{}}","plainCitation":"14"},"citationItems":[{"id":84,"uris":["http://zotero.org/users/local/FOPKHRFW/items/I3B8J39R"],"uri":["http://zotero.org/users/local/FOPKHRFW/items/I3B8J39R"],"itemData":{"id":84,"type":"article-journal","title":"Gene Expression Profiling and the Use of Genome-Scale In Silico Models of Escherichia coli for Analysis: Providing Context for Content","container-title":"Journal of Bacteriology","page":"3437-3444","volume":"191","issue":"11","source":"jb.asm.org","DOI":"10.1128/JB.00034-09","ISSN":"0021-9193, 1098-5530","note":"PMID: 19363119","shortTitle":"Gene Expression Profiling and the Use of Genome-Scale In Silico Models of Escherichia coli for Analysis","journalAbbreviation":"J. Bacteriol.","language":"en","author":[{"family":"Lewis","given":"Nathan E."},{"family":"Cho","given":"Byung-Kwan"},{"family":"Knight","given":"Eric M."},{"family":"Palsson","given":"Bernhard O."}],"issued":{"date-parts":[["2009",6,1]]},"PMID":"19363119"}}],"schema":"https://github.com/citation-style-language/schema/raw/master/csl-citation.json"} </w:instrText>
      </w:r>
      <w:r w:rsidR="00435168" w:rsidRPr="00316923">
        <w:rPr>
          <w:color w:val="000000" w:themeColor="text1"/>
        </w:rPr>
        <w:fldChar w:fldCharType="separate"/>
      </w:r>
      <w:r w:rsidR="00150EA6" w:rsidRPr="0083485A">
        <w:rPr>
          <w:rFonts w:ascii="Calibri"/>
          <w:color w:val="000000"/>
          <w:vertAlign w:val="superscript"/>
        </w:rPr>
        <w:t>14</w:t>
      </w:r>
      <w:r w:rsidR="00435168" w:rsidRPr="00316923">
        <w:rPr>
          <w:color w:val="000000" w:themeColor="text1"/>
        </w:rPr>
        <w:fldChar w:fldCharType="end"/>
      </w:r>
      <w:r w:rsidR="00435168" w:rsidRPr="00316923">
        <w:rPr>
          <w:color w:val="000000" w:themeColor="text1"/>
        </w:rPr>
        <w:t xml:space="preserve"> </w:t>
      </w:r>
      <w:r w:rsidR="00316923" w:rsidRPr="00316923">
        <w:rPr>
          <w:color w:val="000000" w:themeColor="text1"/>
        </w:rPr>
        <w:t xml:space="preserve">compiled a database of 213 mRNA expression profiles covering </w:t>
      </w:r>
      <w:r w:rsidR="00435168" w:rsidRPr="00316923">
        <w:rPr>
          <w:color w:val="000000" w:themeColor="text1"/>
        </w:rPr>
        <w:t>70 unique conditions</w:t>
      </w:r>
      <w:r w:rsidR="00316923" w:rsidRPr="00316923">
        <w:rPr>
          <w:color w:val="000000" w:themeColor="text1"/>
        </w:rPr>
        <w:t xml:space="preserve">, including different carbon sources, terminal electron acceptor, growth phase, and genotype. </w:t>
      </w:r>
      <w:r w:rsidR="00614298" w:rsidRPr="00316923">
        <w:rPr>
          <w:color w:val="000000" w:themeColor="text1"/>
        </w:rPr>
        <w:t>In comparison, we considered 34</w:t>
      </w:r>
      <w:r w:rsidRPr="00316923">
        <w:rPr>
          <w:color w:val="000000" w:themeColor="text1"/>
        </w:rPr>
        <w:t xml:space="preserve"> unique conditions, measur</w:t>
      </w:r>
      <w:r w:rsidR="0009107B">
        <w:rPr>
          <w:color w:val="000000" w:themeColor="text1"/>
        </w:rPr>
        <w:t>ed 152</w:t>
      </w:r>
      <w:r w:rsidR="009C7933" w:rsidRPr="00316923">
        <w:rPr>
          <w:color w:val="000000" w:themeColor="text1"/>
        </w:rPr>
        <w:t xml:space="preserve"> mRNA</w:t>
      </w:r>
      <w:r w:rsidR="00316923" w:rsidRPr="00316923">
        <w:rPr>
          <w:color w:val="000000" w:themeColor="text1"/>
        </w:rPr>
        <w:t xml:space="preserve"> expression profile</w:t>
      </w:r>
      <w:r w:rsidR="0009107B">
        <w:rPr>
          <w:color w:val="000000" w:themeColor="text1"/>
        </w:rPr>
        <w:t>s, 105</w:t>
      </w:r>
      <w:r w:rsidRPr="00316923">
        <w:rPr>
          <w:color w:val="000000" w:themeColor="text1"/>
        </w:rPr>
        <w:t xml:space="preserve"> protein</w:t>
      </w:r>
      <w:r w:rsidR="00316923" w:rsidRPr="00316923">
        <w:rPr>
          <w:color w:val="000000" w:themeColor="text1"/>
        </w:rPr>
        <w:t xml:space="preserve"> expression profiles</w:t>
      </w:r>
      <w:r w:rsidR="00FB078E">
        <w:rPr>
          <w:color w:val="000000" w:themeColor="text1"/>
        </w:rPr>
        <w:t>,</w:t>
      </w:r>
      <w:r w:rsidR="0009107B">
        <w:rPr>
          <w:color w:val="000000" w:themeColor="text1"/>
        </w:rPr>
        <w:t xml:space="preserve"> and </w:t>
      </w:r>
      <w:r w:rsidR="0099174B">
        <w:rPr>
          <w:color w:val="000000" w:themeColor="text1"/>
        </w:rPr>
        <w:t>59</w:t>
      </w:r>
      <w:r w:rsidR="00147C5D" w:rsidRPr="00FB078E">
        <w:rPr>
          <w:color w:val="000000" w:themeColor="text1"/>
        </w:rPr>
        <w:t xml:space="preserve"> flux profiles</w:t>
      </w:r>
      <w:r w:rsidR="00316923" w:rsidRPr="00316923">
        <w:rPr>
          <w:color w:val="000000" w:themeColor="text1"/>
        </w:rPr>
        <w:t xml:space="preserve">, and used the </w:t>
      </w:r>
      <w:r w:rsidR="00353D4F">
        <w:rPr>
          <w:color w:val="000000" w:themeColor="text1"/>
        </w:rPr>
        <w:t xml:space="preserve">exact </w:t>
      </w:r>
      <w:r w:rsidR="00316923" w:rsidRPr="00316923">
        <w:rPr>
          <w:color w:val="000000" w:themeColor="text1"/>
        </w:rPr>
        <w:t xml:space="preserve">same </w:t>
      </w:r>
      <w:r w:rsidR="00353D4F" w:rsidRPr="00353D4F">
        <w:rPr>
          <w:i/>
          <w:color w:val="000000" w:themeColor="text1"/>
        </w:rPr>
        <w:t>E. coli</w:t>
      </w:r>
      <w:r w:rsidR="00353D4F">
        <w:rPr>
          <w:color w:val="000000" w:themeColor="text1"/>
        </w:rPr>
        <w:t xml:space="preserve"> </w:t>
      </w:r>
      <w:r w:rsidR="00316923" w:rsidRPr="00316923">
        <w:rPr>
          <w:color w:val="000000" w:themeColor="text1"/>
        </w:rPr>
        <w:t>genotype throughout</w:t>
      </w:r>
      <w:r w:rsidRPr="00316923">
        <w:rPr>
          <w:color w:val="000000" w:themeColor="text1"/>
        </w:rPr>
        <w:t>.</w:t>
      </w:r>
    </w:p>
    <w:p w14:paraId="0764EB1B" w14:textId="77777777" w:rsidR="00BB570B" w:rsidRDefault="00BB570B" w:rsidP="00776B56"/>
    <w:p w14:paraId="439957B6" w14:textId="59373CA0" w:rsidR="00736DF0" w:rsidRPr="00504F91" w:rsidRDefault="0086748F" w:rsidP="00FC3461">
      <w:pPr>
        <w:rPr>
          <w:color w:val="0000FF"/>
        </w:rPr>
      </w:pPr>
      <w:r w:rsidRPr="0086748F">
        <w:rPr>
          <w:color w:val="000000" w:themeColor="text1"/>
        </w:rPr>
        <w:t>Similar to our prior study</w:t>
      </w:r>
      <w:r w:rsidRPr="0086748F">
        <w:rPr>
          <w:color w:val="000000" w:themeColor="text1"/>
        </w:rPr>
        <w:fldChar w:fldCharType="begin"/>
      </w:r>
      <w:r w:rsidR="00150EA6">
        <w:rPr>
          <w:color w:val="000000" w:themeColor="text1"/>
        </w:rPr>
        <w:instrText xml:space="preserve"> ADDIN ZOTERO_ITEM CSL_CITATION {"citationID":"pHw4Mzci","properties":{"formattedCitation":"{\\rtf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t>, w</w:t>
      </w:r>
      <w:r w:rsidR="00EA44BC" w:rsidRPr="009C6843">
        <w:t>e observe</w:t>
      </w:r>
      <w:r>
        <w:t xml:space="preserve">d clear differences </w:t>
      </w:r>
      <w:r w:rsidR="00AC4F09">
        <w:t xml:space="preserve">in the differential expression of </w:t>
      </w:r>
      <w:r>
        <w:t>m</w:t>
      </w:r>
      <w:r w:rsidR="00EA44BC" w:rsidRPr="009C6843">
        <w:t>RNA</w:t>
      </w:r>
      <w:r w:rsidR="00AC4F09">
        <w:t>s</w:t>
      </w:r>
      <w:r w:rsidR="00EA44BC" w:rsidRPr="009C6843">
        <w:t xml:space="preserve"> and protein</w:t>
      </w:r>
      <w:r w:rsidR="00AC4F09">
        <w:t>s</w:t>
      </w:r>
      <w:r w:rsidR="00850542" w:rsidRPr="009C6843">
        <w:t xml:space="preserve">. </w:t>
      </w:r>
      <w:r>
        <w:t>In particular,</w:t>
      </w:r>
      <w:r w:rsidRPr="0086748F">
        <w:rPr>
          <w:color w:val="000000" w:themeColor="text1"/>
        </w:rPr>
        <w:t xml:space="preserve"> </w:t>
      </w:r>
      <w:r w:rsidR="00742C8E">
        <w:rPr>
          <w:color w:val="000000" w:themeColor="text1"/>
        </w:rPr>
        <w:t>we had reported</w:t>
      </w:r>
      <w:r w:rsidR="00C77877">
        <w:rPr>
          <w:color w:val="000000" w:themeColor="text1"/>
        </w:rPr>
        <w:t xml:space="preserve"> previously</w:t>
      </w:r>
      <w:r w:rsidRPr="0086748F">
        <w:rPr>
          <w:color w:val="000000" w:themeColor="text1"/>
        </w:rPr>
        <w:fldChar w:fldCharType="begin"/>
      </w:r>
      <w:r w:rsidR="00150EA6">
        <w:rPr>
          <w:color w:val="000000" w:themeColor="text1"/>
        </w:rPr>
        <w:instrText xml:space="preserve"> ADDIN ZOTERO_ITEM CSL_CITATION {"citationID":"tBOYLXiI","properties":{"formattedCitation":"{\\rtf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Pr="0086748F">
        <w:rPr>
          <w:color w:val="000000" w:themeColor="text1"/>
        </w:rPr>
        <w:fldChar w:fldCharType="separate"/>
      </w:r>
      <w:r w:rsidR="00150EA6" w:rsidRPr="0083485A">
        <w:rPr>
          <w:rFonts w:ascii="Calibri"/>
          <w:color w:val="000000"/>
          <w:vertAlign w:val="superscript"/>
        </w:rPr>
        <w:t>10</w:t>
      </w:r>
      <w:r w:rsidRPr="0086748F">
        <w:rPr>
          <w:color w:val="000000" w:themeColor="text1"/>
        </w:rPr>
        <w:fldChar w:fldCharType="end"/>
      </w:r>
      <w:r>
        <w:rPr>
          <w:color w:val="000000" w:themeColor="text1"/>
        </w:rPr>
        <w:t xml:space="preserve"> that mRNAs are widely down-regulated in stationary phase whereas </w:t>
      </w:r>
      <w:r w:rsidR="0046734B">
        <w:rPr>
          <w:color w:val="000000" w:themeColor="text1"/>
        </w:rPr>
        <w:t xml:space="preserve">only select proteins are down-regulated. Consistent with that observation, we found here that mRNAs were significantly and strongly clustered by growth phase </w:t>
      </w:r>
      <w:r w:rsidR="008146CA" w:rsidRPr="0046734B">
        <w:rPr>
          <w:color w:val="000000" w:themeColor="text1"/>
        </w:rPr>
        <w:t>(</w:t>
      </w:r>
      <w:r w:rsidR="008146CA" w:rsidRPr="0046734B">
        <w:rPr>
          <w:i/>
          <w:color w:val="000000" w:themeColor="text1"/>
        </w:rPr>
        <w:t>z</w:t>
      </w:r>
      <w:r w:rsidR="00472806" w:rsidRPr="0046734B">
        <w:rPr>
          <w:color w:val="000000" w:themeColor="text1"/>
        </w:rPr>
        <w:t xml:space="preserve"> </w:t>
      </w:r>
      <w:r w:rsidR="008146CA" w:rsidRPr="0046734B">
        <w:rPr>
          <w:color w:val="000000" w:themeColor="text1"/>
        </w:rPr>
        <w:t>=</w:t>
      </w:r>
      <w:r w:rsidR="00472806" w:rsidRPr="0046734B">
        <w:rPr>
          <w:color w:val="000000" w:themeColor="text1"/>
        </w:rPr>
        <w:t xml:space="preserve"> </w:t>
      </w:r>
      <w:r w:rsidR="007229C2" w:rsidRPr="0046734B">
        <w:rPr>
          <w:color w:val="000000" w:themeColor="text1"/>
        </w:rPr>
        <w:t>−</w:t>
      </w:r>
      <w:r w:rsidR="00C40F74">
        <w:rPr>
          <w:color w:val="000000" w:themeColor="text1"/>
        </w:rPr>
        <w:t>23.21</w:t>
      </w:r>
      <w:r w:rsidR="008146CA" w:rsidRPr="0046734B">
        <w:rPr>
          <w:color w:val="000000" w:themeColor="text1"/>
        </w:rPr>
        <w:t>)</w:t>
      </w:r>
      <w:r w:rsidR="0046734B" w:rsidRPr="008D4D86">
        <w:rPr>
          <w:color w:val="000000" w:themeColor="text1"/>
        </w:rPr>
        <w:t xml:space="preserve"> whereas proteins were</w:t>
      </w:r>
      <w:r w:rsidR="008D4D86" w:rsidRPr="008D4D86">
        <w:rPr>
          <w:color w:val="000000" w:themeColor="text1"/>
        </w:rPr>
        <w:t xml:space="preserve"> </w:t>
      </w:r>
      <w:r w:rsidR="00C40F74">
        <w:rPr>
          <w:color w:val="000000" w:themeColor="text1"/>
        </w:rPr>
        <w:t>not</w:t>
      </w:r>
      <w:r w:rsidR="008D4D86" w:rsidRPr="008D4D86">
        <w:rPr>
          <w:color w:val="000000" w:themeColor="text1"/>
        </w:rPr>
        <w:t xml:space="preserve"> (</w:t>
      </w:r>
      <w:r w:rsidR="008D4D86" w:rsidRPr="008D4D86">
        <w:rPr>
          <w:i/>
          <w:color w:val="000000" w:themeColor="text1"/>
        </w:rPr>
        <w:t>z</w:t>
      </w:r>
      <w:r w:rsidR="00C40F74">
        <w:rPr>
          <w:color w:val="000000" w:themeColor="text1"/>
        </w:rPr>
        <w:t xml:space="preserve"> = −1.26</w:t>
      </w:r>
      <w:r w:rsidR="008D4D86" w:rsidRPr="008D4D86">
        <w:rPr>
          <w:color w:val="000000" w:themeColor="text1"/>
        </w:rPr>
        <w:t>)</w:t>
      </w:r>
      <w:r w:rsidR="0046734B" w:rsidRPr="008D4D86">
        <w:rPr>
          <w:color w:val="000000" w:themeColor="text1"/>
        </w:rPr>
        <w:t>.</w:t>
      </w:r>
      <w:r w:rsidR="008D4D86">
        <w:rPr>
          <w:color w:val="000000" w:themeColor="text1"/>
        </w:rPr>
        <w:t xml:space="preserve"> By contrast, at the protein level we saw significant clustering by</w:t>
      </w:r>
      <w:r w:rsidR="008D4D86">
        <w:rPr>
          <w:color w:val="0000FF"/>
        </w:rPr>
        <w:t xml:space="preserve"> </w:t>
      </w:r>
      <w:r w:rsidR="00C40F74">
        <w:rPr>
          <w:color w:val="000000" w:themeColor="text1"/>
        </w:rPr>
        <w:t>carbon source</w:t>
      </w:r>
      <w:r w:rsidR="008146CA" w:rsidRPr="008D4D86">
        <w:rPr>
          <w:color w:val="000000" w:themeColor="text1"/>
        </w:rPr>
        <w:t xml:space="preserve"> (</w:t>
      </w:r>
      <w:r w:rsidR="004C204F" w:rsidRPr="008D4D86">
        <w:rPr>
          <w:i/>
          <w:color w:val="000000" w:themeColor="text1"/>
        </w:rPr>
        <w:t>z</w:t>
      </w:r>
      <w:r w:rsidR="00472806" w:rsidRPr="008D4D86">
        <w:rPr>
          <w:color w:val="000000" w:themeColor="text1"/>
        </w:rPr>
        <w:t xml:space="preserve"> </w:t>
      </w:r>
      <w:r w:rsidR="004C204F" w:rsidRPr="008D4D86">
        <w:rPr>
          <w:color w:val="000000" w:themeColor="text1"/>
        </w:rPr>
        <w:t>=</w:t>
      </w:r>
      <w:r w:rsidR="00472806" w:rsidRPr="008D4D86">
        <w:rPr>
          <w:color w:val="000000" w:themeColor="text1"/>
        </w:rPr>
        <w:t xml:space="preserve"> </w:t>
      </w:r>
      <w:r w:rsidR="007229C2" w:rsidRPr="008D4D86">
        <w:rPr>
          <w:color w:val="000000" w:themeColor="text1"/>
        </w:rPr>
        <w:t>−</w:t>
      </w:r>
      <w:r w:rsidR="00C40F74">
        <w:rPr>
          <w:color w:val="000000" w:themeColor="text1"/>
        </w:rPr>
        <w:t>2.80</w:t>
      </w:r>
      <w:r w:rsidR="008146CA" w:rsidRPr="008D4D86">
        <w:rPr>
          <w:color w:val="000000" w:themeColor="text1"/>
        </w:rPr>
        <w:t>)</w:t>
      </w:r>
      <w:r w:rsidR="008D4D86" w:rsidRPr="008D4D86">
        <w:rPr>
          <w:color w:val="000000" w:themeColor="text1"/>
        </w:rPr>
        <w:t>, which we did</w:t>
      </w:r>
      <w:r w:rsidR="00742C8E">
        <w:rPr>
          <w:color w:val="000000" w:themeColor="text1"/>
        </w:rPr>
        <w:t xml:space="preserve"> no</w:t>
      </w:r>
      <w:r w:rsidR="008D4D86" w:rsidRPr="008D4D86">
        <w:rPr>
          <w:color w:val="000000" w:themeColor="text1"/>
        </w:rPr>
        <w:t xml:space="preserve">t see at the mRNA level. </w:t>
      </w:r>
      <w:r w:rsidR="00092BE1">
        <w:rPr>
          <w:color w:val="000000" w:themeColor="text1"/>
        </w:rPr>
        <w:t>More specifically,</w:t>
      </w:r>
      <w:r w:rsidR="00742C8E">
        <w:rPr>
          <w:color w:val="000000" w:themeColor="text1"/>
        </w:rPr>
        <w:t xml:space="preserve"> we had found earlier</w:t>
      </w:r>
      <w:r w:rsidR="008D4D86" w:rsidRPr="0086748F">
        <w:rPr>
          <w:color w:val="000000" w:themeColor="text1"/>
        </w:rPr>
        <w:fldChar w:fldCharType="begin"/>
      </w:r>
      <w:r w:rsidR="00150EA6">
        <w:rPr>
          <w:color w:val="000000" w:themeColor="text1"/>
        </w:rPr>
        <w:instrText xml:space="preserve"> ADDIN ZOTERO_ITEM CSL_CITATION {"citationID":"e1qGvc24","properties":{"formattedCitation":"{\\rtf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8D4D86" w:rsidRPr="0086748F">
        <w:rPr>
          <w:color w:val="000000" w:themeColor="text1"/>
        </w:rPr>
        <w:fldChar w:fldCharType="separate"/>
      </w:r>
      <w:r w:rsidR="00150EA6" w:rsidRPr="0083485A">
        <w:rPr>
          <w:rFonts w:ascii="Calibri"/>
          <w:color w:val="000000"/>
          <w:vertAlign w:val="superscript"/>
        </w:rPr>
        <w:t>10</w:t>
      </w:r>
      <w:r w:rsidR="008D4D86" w:rsidRPr="0086748F">
        <w:rPr>
          <w:color w:val="000000" w:themeColor="text1"/>
        </w:rPr>
        <w:fldChar w:fldCharType="end"/>
      </w:r>
      <w:r w:rsidR="008D4D86">
        <w:rPr>
          <w:color w:val="000000" w:themeColor="text1"/>
        </w:rPr>
        <w:t xml:space="preserve"> </w:t>
      </w:r>
      <w:r w:rsidR="00092BE1">
        <w:rPr>
          <w:color w:val="000000" w:themeColor="text1"/>
        </w:rPr>
        <w:t>that energy-intensive processes were down-regulated and stress-response proteins up-regulated in stationary phase.</w:t>
      </w:r>
      <w:r w:rsidR="00FC3461">
        <w:rPr>
          <w:color w:val="000000" w:themeColor="text1"/>
        </w:rPr>
        <w:t xml:space="preserve"> Similarly, we observed here</w:t>
      </w:r>
      <w:r w:rsidR="00742C8E">
        <w:rPr>
          <w:color w:val="000000" w:themeColor="text1"/>
        </w:rPr>
        <w:t xml:space="preserve"> that stress conditions also </w:t>
      </w:r>
      <w:commentRangeStart w:id="4"/>
      <w:r w:rsidR="00742C8E">
        <w:rPr>
          <w:color w:val="000000" w:themeColor="text1"/>
        </w:rPr>
        <w:t>le</w:t>
      </w:r>
      <w:r w:rsidR="00FC3461">
        <w:rPr>
          <w:color w:val="000000" w:themeColor="text1"/>
        </w:rPr>
        <w:t xml:space="preserve">d to the down-regulation of energy-intensive processes. </w:t>
      </w:r>
      <w:commentRangeEnd w:id="4"/>
      <w:r w:rsidR="00B23487">
        <w:rPr>
          <w:rStyle w:val="CommentReference"/>
        </w:rPr>
        <w:commentReference w:id="4"/>
      </w:r>
    </w:p>
    <w:p w14:paraId="0CA49050" w14:textId="77777777" w:rsidR="00BA589C" w:rsidRDefault="00BA589C" w:rsidP="00276618">
      <w:pPr>
        <w:rPr>
          <w:color w:val="000000" w:themeColor="text1"/>
        </w:rPr>
      </w:pPr>
    </w:p>
    <w:p w14:paraId="29BE295F" w14:textId="7A1D43D5" w:rsidR="00BA2935" w:rsidRPr="0028472E" w:rsidRDefault="008F1107" w:rsidP="00276618">
      <w:pPr>
        <w:tabs>
          <w:tab w:val="left" w:pos="3637"/>
        </w:tabs>
      </w:pPr>
      <w:r w:rsidRPr="0028472E">
        <w:t>A number of genes and pathways</w:t>
      </w:r>
      <w:r w:rsidR="008B6FB4">
        <w:t xml:space="preserve"> that we found to be influenced by </w:t>
      </w:r>
      <w:r w:rsidRPr="0028472E">
        <w:t xml:space="preserve">treatment conditions </w:t>
      </w:r>
      <w:r w:rsidR="008B6FB4">
        <w:t xml:space="preserve">are consistent with prior knowledge from </w:t>
      </w:r>
      <w:r w:rsidRPr="0028472E">
        <w:t xml:space="preserve">the literature. </w:t>
      </w:r>
      <w:r w:rsidR="00BA2935" w:rsidRPr="0028472E">
        <w:t xml:space="preserve">For instance, </w:t>
      </w:r>
      <w:r w:rsidR="008B6FB4">
        <w:t xml:space="preserve">we found that </w:t>
      </w:r>
      <w:r w:rsidR="00BA2935" w:rsidRPr="0028472E">
        <w:t>increasing the concentration of Na</w:t>
      </w:r>
      <w:r w:rsidR="00BA2935" w:rsidRPr="0028472E">
        <w:rPr>
          <w:vertAlign w:val="superscript"/>
        </w:rPr>
        <w:t>+</w:t>
      </w:r>
      <w:r w:rsidR="00BA2935" w:rsidRPr="0028472E">
        <w:t xml:space="preserve"> and Mg</w:t>
      </w:r>
      <w:r w:rsidR="00BA2935" w:rsidRPr="0028472E">
        <w:rPr>
          <w:vertAlign w:val="superscript"/>
        </w:rPr>
        <w:t>2+</w:t>
      </w:r>
      <w:r w:rsidR="008B6FB4">
        <w:t xml:space="preserve"> decreased</w:t>
      </w:r>
      <w:r w:rsidR="00BA2935" w:rsidRPr="0028472E">
        <w:t xml:space="preserve"> transcription of the flagellar genes during exponential growth</w:t>
      </w:r>
      <w:r w:rsidR="008B6FB4">
        <w:t>, as seen previously</w:t>
      </w:r>
      <w:r w:rsidR="00A0065D">
        <w:fldChar w:fldCharType="begin"/>
      </w:r>
      <w:r w:rsidR="00150EA6">
        <w:instrText xml:space="preserve"> ADDIN ZOTERO_ITEM CSL_CITATION {"citationID":"r8ij9dkia","properties":{"formattedCitation":"{\\rtf \\super 19\\nosupersub{}}","plainCitation":"19"},"citationItems":[{"id":210,"uris":["http://zotero.org/users/local/FOPKHRFW/items/69TZGJH5"],"uri":["http://zotero.org/users/local/FOPKHRFW/items/69TZGJH5"],"itemData":{"id":210,"type":"article-journal","title":"Mechanism of adverse conditions causing lack of flagella in Escherichia coli","container-title":"Journal of Bacteriology","page":"2236-2240","volume":"175","issue":"8","source":"PubMed","abstract":"Escherichia coli lacks flagella when grown in tryptone broth in the presence of various adverse conditions (C. Li, C. J. Louise, W. Shi, and J. Adler, J. Bacteriol. 175:2229-2235, 1993). Now, the synthesis, rather than the degradation, of flagellin was shown to be inhibited. Studies of transcriptional fusions of flagellar operons to the lacZ gene revealed that transcription of the flagellar genes was reduced in cells grown under these adverse conditions. Increasing gene dosage of the flhD operon by a plasmid partially suppressed the nonflagellation caused by some adverse conditions. The signal which shuts off the synthesis of flagella under adverse conditions remains to be discovered. This shutting-off process does not result from catabolite repression or from signals from the chemotaxis system.","ISSN":"0021-9193","note":"PMID: 8468283\nPMCID: PMC204509","journalAbbreviation":"J. Bacteriol.","language":"eng","author":[{"family":"Shi","given":"W."},{"family":"Li","given":"C."},{"family":"Louise","given":"C. J."},{"family":"Adler","given":"J."}],"issued":{"date-parts":[["1993",4]]},"PMID":"8468283","PMCID":"PMC204509"}}],"schema":"https://github.com/citation-style-language/schema/raw/master/csl-citation.json"} </w:instrText>
      </w:r>
      <w:r w:rsidR="00A0065D">
        <w:fldChar w:fldCharType="separate"/>
      </w:r>
      <w:r w:rsidR="00150EA6" w:rsidRPr="0083485A">
        <w:rPr>
          <w:rFonts w:ascii="Calibri"/>
          <w:vertAlign w:val="superscript"/>
        </w:rPr>
        <w:t>19</w:t>
      </w:r>
      <w:r w:rsidR="00A0065D">
        <w:fldChar w:fldCharType="end"/>
      </w:r>
      <w:r w:rsidR="008B6FB4">
        <w:t>. We also found that h</w:t>
      </w:r>
      <w:r w:rsidR="00BA2935" w:rsidRPr="0028472E">
        <w:t>igh concentrations of Mg</w:t>
      </w:r>
      <w:r w:rsidR="00BA2935" w:rsidRPr="0028472E">
        <w:rPr>
          <w:vertAlign w:val="superscript"/>
        </w:rPr>
        <w:t>2+</w:t>
      </w:r>
      <w:r w:rsidR="00BA2935" w:rsidRPr="0028472E">
        <w:t xml:space="preserve"> </w:t>
      </w:r>
      <w:r w:rsidR="008B6FB4">
        <w:t>induce</w:t>
      </w:r>
      <w:r w:rsidR="00BA2935" w:rsidRPr="0028472E">
        <w:t xml:space="preserve"> an</w:t>
      </w:r>
      <w:r w:rsidR="008B6FB4">
        <w:t xml:space="preserve"> increase in mRNA expression of sulfu</w:t>
      </w:r>
      <w:r w:rsidR="00BA2935" w:rsidRPr="0028472E">
        <w:t xml:space="preserve">r and nitrogen transport proteins, and an increase in the enzymes necessary to produce </w:t>
      </w:r>
      <w:r w:rsidR="003D29B3">
        <w:t xml:space="preserve">the siderophore </w:t>
      </w:r>
      <w:r w:rsidR="00BA2935" w:rsidRPr="0028472E">
        <w:t>enterobactin (necessary for obtaini</w:t>
      </w:r>
      <w:r w:rsidR="008B6FB4">
        <w:t>ng iron from the environment). These regulatory changes</w:t>
      </w:r>
      <w:r w:rsidR="00BA2935" w:rsidRPr="0028472E">
        <w:t xml:space="preserve"> could be due to the high Mg</w:t>
      </w:r>
      <w:r w:rsidR="00BA2935" w:rsidRPr="0028472E">
        <w:rPr>
          <w:vertAlign w:val="superscript"/>
        </w:rPr>
        <w:t>2+</w:t>
      </w:r>
      <w:r w:rsidR="00BA2935" w:rsidRPr="0028472E">
        <w:t xml:space="preserve"> concentrations interfering with the bacterial membrane potential, </w:t>
      </w:r>
      <w:r w:rsidR="003D29B3">
        <w:t xml:space="preserve">and thereby </w:t>
      </w:r>
      <w:r w:rsidR="00BA2935" w:rsidRPr="0028472E">
        <w:t xml:space="preserve">inhibiting </w:t>
      </w:r>
      <w:r w:rsidR="003D29B3">
        <w:t>co</w:t>
      </w:r>
      <w:r w:rsidR="00BA2935" w:rsidRPr="0028472E">
        <w:t>transport</w:t>
      </w:r>
      <w:r w:rsidR="006D683F">
        <w:t>ers</w:t>
      </w:r>
      <w:r w:rsidR="00FF1DCB">
        <w:t xml:space="preserve"> </w:t>
      </w:r>
      <w:r w:rsidR="003D29B3">
        <w:t>that are coupled to this</w:t>
      </w:r>
      <w:r w:rsidR="00BA2935" w:rsidRPr="0028472E">
        <w:t xml:space="preserve"> gradient</w:t>
      </w:r>
      <w:r w:rsidR="008B6FB4">
        <w:t xml:space="preserve">. This effect has been previously described for </w:t>
      </w:r>
      <w:r w:rsidR="00BA2935" w:rsidRPr="0028472E">
        <w:t>iron</w:t>
      </w:r>
      <w:r w:rsidR="00B24863">
        <w:fldChar w:fldCharType="begin"/>
      </w:r>
      <w:r w:rsidR="00150EA6">
        <w:instrText xml:space="preserve"> ADDIN ZOTERO_ITEM CSL_CITATION {"citationID":"1fa3d0st8s","properties":{"formattedCitation":"{\\rtf \\super 20\\nosupersub{}}","plainCitation":"20"},"citationItems":[{"id":212,"uris":["http://zotero.org/users/local/FOPKHRFW/items/N7CMSGUN"],"uri":["http://zotero.org/users/local/FOPKHRFW/items/N7CMSGUN"],"itemData":{"id":212,"type":"article-journal","title":"Bacterial iron transport: mechanisms, genetics, and regulation","container-title":"Metal Ions in Biological Systems","page":"67-145","volume":"35","source":"PubMed","ISSN":"0161-5149","note":"PMID: 9444760","shortTitle":"Bacterial iron transport","journalAbbreviation":"Met Ions Biol Syst","language":"eng","author":[{"family":"Braun","given":"V."},{"family":"Hantke","given":"K."},{"family":"Köster","given":"W."}],"issued":{"date-parts":[["1998"]]},"PMID":"9444760"}}],"schema":"https://github.com/citation-style-language/schema/raw/master/csl-citation.json"} </w:instrText>
      </w:r>
      <w:r w:rsidR="00B24863">
        <w:fldChar w:fldCharType="separate"/>
      </w:r>
      <w:r w:rsidR="00150EA6" w:rsidRPr="0083485A">
        <w:rPr>
          <w:rFonts w:ascii="Calibri"/>
          <w:vertAlign w:val="superscript"/>
        </w:rPr>
        <w:t>20</w:t>
      </w:r>
      <w:r w:rsidR="00B24863">
        <w:fldChar w:fldCharType="end"/>
      </w:r>
      <w:r w:rsidR="00BA2935" w:rsidRPr="0028472E">
        <w:t>.</w:t>
      </w:r>
      <w:r w:rsidR="008B6FB4">
        <w:t xml:space="preserve"> High Na</w:t>
      </w:r>
      <w:r w:rsidR="008B6FB4" w:rsidRPr="008B6FB4">
        <w:rPr>
          <w:vertAlign w:val="superscript"/>
        </w:rPr>
        <w:t>+</w:t>
      </w:r>
      <w:r w:rsidR="008B6FB4">
        <w:t xml:space="preserve"> concentrations also significantly reduced the expression of a large number of proteins, mostly either involved in the biosynthesis of amino acids or components of the ribosome. These changes may simply reflect </w:t>
      </w:r>
      <w:commentRangeStart w:id="5"/>
      <w:r w:rsidR="008B6FB4">
        <w:t>toxicity induced by the high Na</w:t>
      </w:r>
      <w:r w:rsidR="008B6FB4" w:rsidRPr="008B6FB4">
        <w:rPr>
          <w:vertAlign w:val="superscript"/>
        </w:rPr>
        <w:t>+</w:t>
      </w:r>
      <w:r w:rsidR="008B6FB4">
        <w:t xml:space="preserve"> concentrations used in these experiments.</w:t>
      </w:r>
      <w:commentRangeEnd w:id="5"/>
      <w:r w:rsidR="0066396D">
        <w:rPr>
          <w:rStyle w:val="CommentReference"/>
        </w:rPr>
        <w:commentReference w:id="5"/>
      </w:r>
    </w:p>
    <w:p w14:paraId="39F986AE" w14:textId="77777777" w:rsidR="00BA2935" w:rsidRPr="0028472E" w:rsidRDefault="00BA2935" w:rsidP="00276618">
      <w:pPr>
        <w:tabs>
          <w:tab w:val="left" w:pos="3637"/>
        </w:tabs>
      </w:pPr>
    </w:p>
    <w:p w14:paraId="33123786" w14:textId="2835E37E" w:rsidR="00BA2935" w:rsidRDefault="00BA2935" w:rsidP="00276618">
      <w:pPr>
        <w:tabs>
          <w:tab w:val="left" w:pos="3637"/>
        </w:tabs>
      </w:pPr>
      <w:r w:rsidRPr="0028472E">
        <w:t xml:space="preserve">Altering the carbon source, as well, provided predictable changes in gene expression.  For instance, providing glycerol as the sole carbon source instead of glucose increases expression of </w:t>
      </w:r>
      <w:r w:rsidRPr="0083485A">
        <w:rPr>
          <w:i/>
        </w:rPr>
        <w:t>glpX</w:t>
      </w:r>
      <w:r w:rsidRPr="0028472E">
        <w:t xml:space="preserve">, part of the </w:t>
      </w:r>
      <w:r w:rsidRPr="0083485A">
        <w:rPr>
          <w:i/>
        </w:rPr>
        <w:t>glp</w:t>
      </w:r>
      <w:r w:rsidRPr="0028472E">
        <w:t xml:space="preserve"> operon, which is involved in glycerol uptake</w:t>
      </w:r>
      <w:r w:rsidR="00B24863">
        <w:fldChar w:fldCharType="begin"/>
      </w:r>
      <w:r w:rsidR="00150EA6">
        <w:instrText xml:space="preserve"> ADDIN ZOTERO_ITEM CSL_CITATION {"citationID":"nv85gndbc","properties":{"formattedCitation":"{\\rtf \\super 21\\nosupersub{}}","plainCitation":"21"},"citationItems":[{"id":110,"uris":["http://zotero.org/users/local/FOPKHRFW/items/4HDZMB6T"],"uri":["http://zotero.org/users/local/FOPKHRFW/items/4HDZMB6T"],"itemData":{"id":110,"type":"article-journal","title":"Structure and regulation of the glpFK operon encoding glycerol diffusion facilitator and glycerol kinase of Escherichia coli K-12.","container-title":"Journal of Biological Chemistry","page":"6122-6131","volume":"267","issue":"9","source":"www.jbc.org","abstract":"The glpFK operon maps near minute 88 on the linkage map of Escherichia coli K-12 with glpF promoter proximal. The glpF gene encodes a cytoplasmic membrane protein which facilitates the diffusion of glycerol into the cell. The glpK gene encodes glycerol kinase. In the present work, the nucleotide sequence of the 5'-end of the operon, including the control region, the glpF gene, and part of the glpK gene, was determined. The facilitator was predicted to contain 281 amino acids with a calculated molecular weight of 29,780. It is a highly hydrophobic protein with a minimum of six potential transmembrane alpha helices. The transcription start site for the glpFK operon was located 71 base pairs upstream from the proposed translation start codon for glpF. Preceding the transcription start site were sequences similar to the -10 and -35 consensus sequences for bacterial promoters. Binding sites for the cAMP-cAMP receptor protein (CRP) complex and the glp repressor were identified by DNase I footprinting. The region protected by the cAMP.CRP complex contained tandem sequences resembling the consensus sequence for CRP binding. The CRP sites were centered at 37.5 and 60.5 base pairs upstream of the start of transcription. The glp repressor protected an extensive area (-89 to -7 relative to the start point of transcription), sufficient for the binding of four repressor tetramers. Two additional binding sites for the repressor were identified within the glpK coding region. The DNA containing these two operators synergistically increased the apparent affinity of glp repressor for DNA fragments containing the four operators in the promoter region of the glpFK operon. With this study, a total of 13 operators for the glp regulon have been characterized. Comparison of these operators revealed the consensus 5'-WATGTTCGWT-3' for the operator half-site (W = A or T). The relative affinity of the glp repressor for the various glp operators was assessed in vivo using a promoter-probe vector. The relative apparent affinity of the control regions for glp repressor was glpFK greater than glpD greater than glpACB greater than glpTQ. The degree of catabolite repression for each of the operons was assessed using a similar system. In this case, the relative sensitivity of the glp operons to catabolite repression was glpTQ greater than glpFK greater than glpACB greater than glpD.","ISSN":"0021-9258, 1083-351X","note":"PMID: 1372899","journalAbbreviation":"J. Biol. Chem.","language":"en","author":[{"family":"Weissenborn","given":"D. L."},{"family":"Wittekindt","given":"N."},{"family":"Larson","given":"T. J."}],"issued":{"date-parts":[["1992",3,25]]},"PMID":"1372899"}}],"schema":"https://github.com/citation-style-language/schema/raw/master/csl-citation.json"} </w:instrText>
      </w:r>
      <w:r w:rsidR="00B24863">
        <w:fldChar w:fldCharType="separate"/>
      </w:r>
      <w:r w:rsidR="00150EA6" w:rsidRPr="0083485A">
        <w:rPr>
          <w:rFonts w:ascii="Calibri"/>
          <w:vertAlign w:val="superscript"/>
        </w:rPr>
        <w:t>21</w:t>
      </w:r>
      <w:r w:rsidR="00B24863">
        <w:fldChar w:fldCharType="end"/>
      </w:r>
      <w:r w:rsidR="008B6FB4">
        <w:t xml:space="preserve">. </w:t>
      </w:r>
      <w:r w:rsidRPr="0028472E">
        <w:t xml:space="preserve">Gluconate as a carbon source increases expression of genes from the </w:t>
      </w:r>
      <w:r w:rsidRPr="0083485A">
        <w:rPr>
          <w:i/>
        </w:rPr>
        <w:t>gnt</w:t>
      </w:r>
      <w:r w:rsidRPr="0028472E">
        <w:t xml:space="preserve"> and </w:t>
      </w:r>
      <w:r w:rsidRPr="0083485A">
        <w:rPr>
          <w:i/>
        </w:rPr>
        <w:t>idn</w:t>
      </w:r>
      <w:r w:rsidRPr="0028472E">
        <w:t xml:space="preserve"> operons, both involved in gluconate metabolism</w:t>
      </w:r>
      <w:r w:rsidR="00B24863">
        <w:fldChar w:fldCharType="begin"/>
      </w:r>
      <w:r w:rsidR="00150EA6">
        <w:instrText xml:space="preserve"> ADDIN ZOTERO_ITEM CSL_CITATION {"citationID":"3IWNoU1T","properties":{"formattedCitation":"{\\rtf \\super 22,23\\nosupersub{}}","plainCitation":"22,23"},"citationItems":[{"id":216,"uris":["http://zotero.org/users/local/FOPKHRFW/items/GBGWNUFG"],"uri":["http://zotero.org/users/local/FOPKHRFW/items/GBGWNUFG"],"itemData":{"id":216,"type":"article-journal","title":"The characterization and cloning of a gluconate (gnt) operon of Bacillus subtilis","container-title":"Journal of General Microbiology","page":"161-169","volume":"132","issue":"1","source":"PubMed","abstract":"The enzymes involved in gluconate utilization in Bacillus subtilis seemed to be gluconate permease and gluconate kinase. Several mutants unable to grow on gluconate were isolated. The mutations they harboured (gnt) were clustered between iol-6 and fdp-74 on the B. subtilis chromosome (a tentative map order of gnt-10, gnt-4, gnt-26, gnt-23 and gnt-9 was obtained). The gnt-10 mutation seemed to be located within the structural gene of the kinase, and the gnt-23 and gnt-26 mutations seemed to be within that of the permease. An EcoRI fragment (4.5 MDal) containing an intact gluconate (gnt) operon consisting of these two structural genes was cloned in phage phi 105 by prophage transformation and was mapped physically. The physical location of the mutations coincided with their order on the genetic map. The HindIII-A fragment (2.4 MDal), which corrects all the gnt mutations, was subcloned in plasmid pC194. The fragment contained the structural genes for the gluconate permease and kinase, but not the regulatory region of the gluconate operon.","DOI":"10.1099/00221287-132-1-161","ISSN":"0022-1287","note":"PMID: 3011959","journalAbbreviation":"J. Gen. Microbiol.","language":"eng","author":[{"family":"Fujita","given":"Y."},{"family":"Nihashi","given":"J."},{"family":"Fujita","given":"T."}],"issued":{"date-parts":[["1986",1]]},"PMID":"3011959"}},{"id":151,"uris":["http://zotero.org/users/local/FOPKHRFW/items/BZBE6KJV"],"uri":["http://zotero.org/users/local/FOPKHRFW/items/BZBE6KJV"],"itemData":{"id":151,"type":"article-journal","title":"Sequence analysis of the GntII (subsidiary) system for gluconate metabolism reveals a novel pathway for L-idonic acid catabolism in Escherichia coli","container-title":"Journal of Bacteriology","page":"3704-3710","volume":"180","issue":"14","source":"PubMed","abstract":"The presence of two systems in Escherichia coli for gluconate transport and phosphorylation is puzzling. The main system, GntI, is well characterized, while the subsidiary system, GntII, is poorly understood. Genomic sequence analysis of the region known to contain genes of the GntII system led to a hypothesis which was tested biochemically and confirmed: the GntII system encodes a pathway for catabolism of L-idonic acid in which D-gluconate is an intermediate. The genes have been named accordingly: the idnK gene, encoding a thermosensitive gluconate kinase, is monocistronic and transcribed divergently from the idnD-idnO-idnT-idnR operon, which encodes L-idonate 5-dehydrogenase, 5-keto-D-gluconate 5-reductase, an L-idonate transporter, and an L-idonate regulatory protein, respectively. The metabolic sequence is as follows: IdnT allows uptake of L-idonate; IdnD catalyzes a reversible oxidation of L-idonate to form 5-ketogluconate; IdnO catalyzes a reversible reduction of 5-ketogluconate to form D-gluconate; IdnK catalyzes an ATP-dependent phosphorylation of D-gluconate to form 6-phosphogluconate, which is metabolized further via the Entner-Doudoroff pathway; and IdnR appears to act as a positive regulator of the IdnR regulon, with L-idonate or 5-ketogluconate serving as the true inducer of the pathway. The L-idonate 5-dehydrogenase and 5-keto-D-gluconate 5-reductase reactions were characterized both chemically and biochemically by using crude cell extracts, and it was firmly established that these two enzymes allow for the redox-coupled interconversion of L-idonate and D-gluconate via the intermediate 5-ketogluconate. E. coli K-12 strains are able to utilize L-idonate as the sole carbon and energy source, and as predicted, the ability of idnD, idnK, idnR, and edd mutants to grow on L-idonate is altered.","ISSN":"0021-9193","note":"PMID: 9658018\nPMCID: PMC107343","journalAbbreviation":"J. Bacteriol.","language":"eng","author":[{"family":"Bausch","given":"C."},{"family":"Peekhaus","given":"N."},{"family":"Utz","given":"C."},{"family":"Blais","given":"T."},{"family":"Murray","given":"E."},{"family":"Lowary","given":"T."},{"family":"Conway","given":"T."}],"issued":{"date-parts":[["1998",7]]},"PMID":"9658018","PMCID":"PMC107343"}}],"schema":"https://github.com/citation-style-language/schema/raw/master/csl-citation.json"} </w:instrText>
      </w:r>
      <w:r w:rsidR="00B24863">
        <w:fldChar w:fldCharType="separate"/>
      </w:r>
      <w:r w:rsidR="00150EA6" w:rsidRPr="0083485A">
        <w:rPr>
          <w:rFonts w:ascii="Calibri"/>
          <w:vertAlign w:val="superscript"/>
        </w:rPr>
        <w:t>22,23</w:t>
      </w:r>
      <w:r w:rsidR="00B24863">
        <w:fldChar w:fldCharType="end"/>
      </w:r>
      <w:r w:rsidR="008B6FB4">
        <w:t xml:space="preserve">. </w:t>
      </w:r>
      <w:r w:rsidRPr="0028472E">
        <w:t xml:space="preserve">Finally, using lactate as a carbon source induces the expression of </w:t>
      </w:r>
      <w:r w:rsidRPr="0083485A">
        <w:rPr>
          <w:i/>
        </w:rPr>
        <w:t>lldD</w:t>
      </w:r>
      <w:r w:rsidR="0066396D">
        <w:rPr>
          <w:i/>
        </w:rPr>
        <w:t xml:space="preserve"> (lctD)</w:t>
      </w:r>
      <w:r w:rsidRPr="0028472E">
        <w:t>, a gene required for lactate utilizati</w:t>
      </w:r>
      <w:r w:rsidR="00E20BA0">
        <w:t xml:space="preserve">on in </w:t>
      </w:r>
      <w:r w:rsidR="00E20BA0" w:rsidRPr="00E20BA0">
        <w:rPr>
          <w:i/>
        </w:rPr>
        <w:t>E</w:t>
      </w:r>
      <w:r w:rsidR="0086412F" w:rsidRPr="00E20BA0">
        <w:rPr>
          <w:i/>
        </w:rPr>
        <w:t>. coli</w:t>
      </w:r>
      <w:r w:rsidR="001D046D">
        <w:fldChar w:fldCharType="begin"/>
      </w:r>
      <w:r w:rsidR="00150EA6">
        <w:instrText xml:space="preserve"> ADDIN ZOTERO_ITEM CSL_CITATION {"citationID":"i81bq4e2h","properties":{"formattedCitation":"{\\rtf \\super 24\\nosupersub{}}","plainCitation":"24"},"citationItems":[{"id":222,"uris":["http://zotero.org/users/local/FOPKHRFW/items/3H3TT4B5"],"uri":["http://zotero.org/users/local/FOPKHRFW/items/3H3TT4B5"],"itemData":{"id":222,"type":"article-journal","title":"Three overlapping lct genes involved in L-lactate utilization by Escherichia coli","container-title":"Journal of Bacteriology","page":"6671-6678","volume":"175","issue":"20","source":"PubMed","abstract":"In Escherichia coli, the lct locus at min 80 on the chromosome map is associated with ability to grow on L-lactate and to synthesize a substrate-inducible flavin-linked dehydrogenase. Similar to that of the glpD-encoded aerobic glycerol-3-phosphate dehydrogenase, the level of induced enzyme activity is elevated by aerobiosis. Both of these controls are mediated by the two-component signal transduction system ArcB/ArcA, although sensitivity to the control is much more striking for L-lactate dehydrogenase. This study disclosed that the lct locus contained three overlapping genes in the clockwise order of lctD (encoding a flavin mononucleotide-dependent dehydrogenase), lctR (encoding a putative regulator), and lctP (encoding a permease) on the chromosomal map. These genes, however, are transcribed in the counterclockwise direction. No homology in amino acid sequence was found between aerobic glycerol-3-phosphate dehydrogenase and L-lactate dehydrogenase. A phi (lctD-lac) mutant was inducible by L-lactate but not D-lactate. Although the mutant lost the ability to grow on L-lactate, growth on D-lactate, known to depend on a different enzyme, remained normal.","ISSN":"0021-9193","note":"PMID: 8407843\nPMCID: PMC206779","journalAbbreviation":"J. Bacteriol.","language":"eng","author":[{"family":"Dong","given":"J. M."},{"family":"Taylor","given":"J. S."},{"family":"Latour","given":"D. J."},{"family":"Iuchi","given":"S."},{"family":"Lin","given":"E. C."}],"issued":{"date-parts":[["1993",10]]},"PMID":"8407843","PMCID":"PMC206779"}}],"schema":"https://github.com/citation-style-language/schema/raw/master/csl-citation.json"} </w:instrText>
      </w:r>
      <w:r w:rsidR="001D046D">
        <w:fldChar w:fldCharType="separate"/>
      </w:r>
      <w:r w:rsidR="00150EA6" w:rsidRPr="0083485A">
        <w:rPr>
          <w:rFonts w:ascii="Calibri"/>
          <w:vertAlign w:val="superscript"/>
        </w:rPr>
        <w:t>24</w:t>
      </w:r>
      <w:r w:rsidR="001D046D">
        <w:fldChar w:fldCharType="end"/>
      </w:r>
      <w:r w:rsidRPr="0028472E">
        <w:t>.</w:t>
      </w:r>
    </w:p>
    <w:p w14:paraId="699D068D" w14:textId="77777777" w:rsidR="008066DF" w:rsidRPr="008066DF" w:rsidRDefault="008066DF" w:rsidP="00776B56">
      <w:pPr>
        <w:tabs>
          <w:tab w:val="left" w:pos="3637"/>
        </w:tabs>
      </w:pPr>
    </w:p>
    <w:p w14:paraId="05AC3D38" w14:textId="7AAACD5B" w:rsidR="00C90590" w:rsidRDefault="00026777" w:rsidP="00C90590">
      <w:pPr>
        <w:tabs>
          <w:tab w:val="left" w:pos="3637"/>
        </w:tabs>
      </w:pPr>
      <w:r>
        <w:t>L</w:t>
      </w:r>
      <w:r w:rsidR="00750FC0" w:rsidRPr="0036081D">
        <w:t>arge-scale</w:t>
      </w:r>
      <w:r w:rsidR="0036081D" w:rsidRPr="0036081D">
        <w:t>,</w:t>
      </w:r>
      <w:r w:rsidR="0036081D">
        <w:t xml:space="preserve"> high-throughput gene-expression studies that </w:t>
      </w:r>
      <w:r w:rsidR="0015350C">
        <w:t>measurements are frequently</w:t>
      </w:r>
      <w:r w:rsidR="005B6450">
        <w:t xml:space="preserve"> confounded by batch effects</w:t>
      </w:r>
      <w:r>
        <w:t xml:space="preserve"> that can give rise to incorrect conclusions if they are not accounted for</w:t>
      </w:r>
      <w:bookmarkStart w:id="6" w:name="_GoBack"/>
      <w:bookmarkEnd w:id="6"/>
      <w:r w:rsidR="004C5BF9">
        <w:fldChar w:fldCharType="begin"/>
      </w:r>
      <w:r w:rsidR="004C5BF9">
        <w:instrText xml:space="preserve"> ADDIN ZOTERO_ITEM CSL_CITATION {"citationID":"2es47d19po","properties":{"formattedCitation":"{\\rtf \\super 25\\nosupersub{}}","plainCitation":"25"},"citationItems":[{"id":565,"uris":["http://zotero.org/users/2021925/items/6QBWD895"],"uri":["http://zotero.org/users/2021925/items/6QBWD895"],"itemData":{"id":565,"type":"article-journal","title":"A reanalysis of mouse ENCODE comparative gene expression data","container-title":"F1000Research","page":"121","volume":"4","source":"PubMed","abstract":"Recently, the Mouse ENCODE Consortium reported that comparative gene expression data from human and mouse tend to cluster more by species rather than by tissue. This observation was surprising, as it contradicted much of the comparative gene regulatory data collected previously, as well as the common notion that major developmental pathways are highly conserved across a wide range of species, in particular across mammals. Here we show that the Mouse ENCODE gene expression data were collected using a flawed study design, which confounded sequencing batch (namely, the assignment of samples to sequencing flowcells and lanes) with species. When we account for the batch effect, the corrected comparative gene expression data from human and mouse tend to cluster by tissue, not by species.","DOI":"10.12688/f1000research.6536.1","ISSN":"2046-1402","note":"PMID: 26236466\nPMCID: PMC4516019","journalAbbreviation":"F1000Res","language":"eng","author":[{"family":"Gilad","given":"Yoav"},{"family":"Mizrahi-Man","given":"Orna"}],"issued":{"date-parts":[["2015"]]},"PMID":"26236466","PMCID":"PMC4516019"}}],"schema":"https://github.com/citation-style-language/schema/raw/master/csl-citation.json"} </w:instrText>
      </w:r>
      <w:r w:rsidR="004C5BF9">
        <w:fldChar w:fldCharType="separate"/>
      </w:r>
      <w:r w:rsidR="004C5BF9" w:rsidRPr="004C5BF9">
        <w:rPr>
          <w:rFonts w:ascii="Calibri"/>
          <w:vertAlign w:val="superscript"/>
        </w:rPr>
        <w:t>25</w:t>
      </w:r>
      <w:r w:rsidR="004C5BF9">
        <w:fldChar w:fldCharType="end"/>
      </w:r>
      <w:r w:rsidR="004C5BF9">
        <w:t xml:space="preserve">. </w:t>
      </w:r>
      <w:r w:rsidR="0015350C">
        <w:t>We saw such effects in our study as well. In our data, the batch number indicates bacterial samples that were grown at the same time. Not unexpectedly, our data showed significant clustering by batch number, and more so in protein data than in mRNA data</w:t>
      </w:r>
      <w:r w:rsidR="0015350C" w:rsidRPr="0015350C">
        <w:t xml:space="preserve"> (</w:t>
      </w:r>
      <w:r w:rsidR="0015350C" w:rsidRPr="004667CE">
        <w:rPr>
          <w:i/>
        </w:rPr>
        <w:t>z</w:t>
      </w:r>
      <w:r w:rsidR="0015350C" w:rsidRPr="0015350C">
        <w:t xml:space="preserve"> scores of −</w:t>
      </w:r>
      <w:r w:rsidR="00A40519">
        <w:t>20.54 and −2.11</w:t>
      </w:r>
      <w:r w:rsidR="0015350C" w:rsidRPr="0015350C">
        <w:t xml:space="preserve">, respectively). </w:t>
      </w:r>
      <w:r w:rsidR="0015350C">
        <w:t xml:space="preserve">Batch effects are not inherently a problem, as long as </w:t>
      </w:r>
      <w:r w:rsidR="00E87FEC">
        <w:t>one is</w:t>
      </w:r>
      <w:r w:rsidR="0015350C">
        <w:t xml:space="preserve"> aware of their existence an</w:t>
      </w:r>
      <w:r w:rsidR="004667CE">
        <w:t>d analyze</w:t>
      </w:r>
      <w:r w:rsidR="00E87FEC">
        <w:t>s</w:t>
      </w:r>
      <w:r w:rsidR="004667CE">
        <w:t xml:space="preserve"> data accordingly. </w:t>
      </w:r>
      <w:r w:rsidR="00D9741C">
        <w:t xml:space="preserve">Here, in our differential expression analysis, we corrected for batch effects by including </w:t>
      </w:r>
      <w:r w:rsidR="00C85140" w:rsidRPr="00D9741C">
        <w:t>batch as a dis</w:t>
      </w:r>
      <w:r w:rsidR="00D9741C">
        <w:t>tinct variable in the</w:t>
      </w:r>
      <w:r w:rsidR="004C3466">
        <w:t xml:space="preserve"> DE</w:t>
      </w:r>
      <w:r w:rsidR="008C2677" w:rsidRPr="00D9741C">
        <w:t>Seq model</w:t>
      </w:r>
      <w:r w:rsidR="00D9741C">
        <w:t xml:space="preserve"> (see Methods), as recommended</w:t>
      </w:r>
      <w:r w:rsidR="00C85140" w:rsidRPr="00D9741C">
        <w:t xml:space="preserve">. </w:t>
      </w:r>
      <w:r w:rsidR="004C3466">
        <w:t>How to best correct for batch effects is a topic of ongoing investigation</w:t>
      </w:r>
      <w:r w:rsidR="00783E85">
        <w:t>s</w:t>
      </w:r>
      <w:r w:rsidR="004C3466">
        <w:t>, and i</w:t>
      </w:r>
      <w:r w:rsidR="004667CE" w:rsidRPr="00D9741C">
        <w:t xml:space="preserve">ncreasingly sophisticated methods are being developed to separate batch effects from real signal in an </w:t>
      </w:r>
      <w:commentRangeStart w:id="7"/>
      <w:r w:rsidR="004667CE" w:rsidRPr="00D9741C">
        <w:t>automated fashion</w:t>
      </w:r>
      <w:commentRangeEnd w:id="7"/>
      <w:r w:rsidR="00783E85">
        <w:rPr>
          <w:rStyle w:val="CommentReference"/>
        </w:rPr>
        <w:commentReference w:id="7"/>
      </w:r>
      <w:r w:rsidR="009E12B3" w:rsidRPr="00D9741C">
        <w:t>.</w:t>
      </w:r>
    </w:p>
    <w:p w14:paraId="0B4ADE69" w14:textId="77777777" w:rsidR="008217C8" w:rsidRDefault="008217C8" w:rsidP="00C90590">
      <w:pPr>
        <w:tabs>
          <w:tab w:val="left" w:pos="3637"/>
        </w:tabs>
      </w:pPr>
    </w:p>
    <w:p w14:paraId="437015A6" w14:textId="1C01BC1A" w:rsidR="00BA506D" w:rsidRPr="00BA506D" w:rsidRDefault="008217C8" w:rsidP="00BA506D">
      <w:pPr>
        <w:tabs>
          <w:tab w:val="left" w:pos="3637"/>
        </w:tabs>
        <w:rPr>
          <w:highlight w:val="yellow"/>
        </w:rPr>
      </w:pPr>
      <w:r w:rsidRPr="00BA506D">
        <w:t xml:space="preserve">Given the many cellular changes observed in mRNA and protein levels, we turned to </w:t>
      </w:r>
      <w:r w:rsidRPr="006A595E">
        <w:rPr>
          <w:vertAlign w:val="superscript"/>
        </w:rPr>
        <w:t>13</w:t>
      </w:r>
      <w:r w:rsidRPr="00BA506D">
        <w:t>C labeling techniques</w:t>
      </w:r>
      <w:r w:rsidR="00BA506D" w:rsidRPr="00BA506D">
        <w:fldChar w:fldCharType="begin"/>
      </w:r>
      <w:r w:rsidR="004C5BF9">
        <w:instrText xml:space="preserve"> ADDIN ZOTERO_ITEM CSL_CITATION {"citationID":"i2tpc5nbn","properties":{"formattedCitation":"{\\rtf \\super 10,26,27\\nosupersub{}}","plainCitation":"10,26,27"},"citationItems":[{"id":236,"uris":["http://zotero.org/users/local/FOPKHRFW/items/2MT26SD4"],"uri":["http://zotero.org/users/local/FOPKHRFW/items/2MT26SD4"],"itemData":{"id":236,"type":"article-journal","title":"Controlled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id":370,"uris":["http://zotero.org/users/2021925/items/GNKMU62D"],"uri":["http://zotero.org/users/2021925/items/GNKMU62D"],"itemData":{"id":370,"type":"article-journal","title":"FiatFlux--a software for metabolic flux analysis from 13C-glucose experiments","container-title":"BMC bioinformatics","page":"209","volume":"6","source":"NCBI PubMed","abstract":"BACKGROUND: Quantitative knowledge of intracellular fluxes is important for a comprehensive characterization of metabolic networks and their functional operation. In contrast to direct assessment of metabolite concentrations, in vivo metabolite fluxes must be inferred indirectly from measurable quantities in 13C experiments. The required experience, the complicated network models, large and heterogeneous data sets, and the time-consuming set-up of highly controlled experimental conditions largely restricted metabolic flux analysis to few expert groups. A conceptual simplification of flux analysis is the analytical determination of metabolic flux ratios exclusively from MS data, which can then be used in a second step to estimate absolute in vivo fluxes.\nRESULTS: Here we describe the user-friendly software package FiatFlux that supports flux analysis for non-expert users. In the first module, ratios of converging fluxes are automatically calculated from GC-MS-detected 13C-pattern in protein-bound amino acids. Predefined fragmentation patterns are automatically identified and appropriate statistical data treatment is based on the comparison of redundant information in the MS spectra. In the second module, absolute intracellular fluxes may be calculated by a 13C-constrained flux balancing procedure that combines experimentally determined fluxes in and out of the cell and the above flux ratios. The software is preconfigured to derive flux ratios and absolute in vivo fluxes from [1-13C] and [U-13C]glucose experiments and GC-MS analysis of amino acids for a variety of microorganisms.\nCONCLUSION: FiatFlux is an intuitive tool for quantitative investigations of intracellular metabolism by users that are not familiar with numerical methods or isotopic tracer experiments. The aim of this open source software is to enable non-specialists to adapt the software to their specific scientific interests, including other 13C-substrates, labeling mixtures, and organisms.","DOI":"10.1186/1471-2105-6-209","ISSN":"1471-2105","note":"PMID: 16122385 \nPMCID: PMC1199586","journalAbbreviation":"BMC Bioinformatics","language":"eng","author":[{"family":"Zamboni","given":"Nicola"},{"family":"Fischer","given":"Eliane"},{"family":"Sauer","given":"Uwe"}],"issued":{"date-parts":[["2005"]]},"PMID":"16122385","PMCID":"PMC1199586"}}],"schema":"https://github.com/citation-style-language/schema/raw/master/csl-citation.json"} </w:instrText>
      </w:r>
      <w:r w:rsidR="00BA506D" w:rsidRPr="00BA506D">
        <w:fldChar w:fldCharType="separate"/>
      </w:r>
      <w:r w:rsidR="004C5BF9" w:rsidRPr="004C5BF9">
        <w:rPr>
          <w:rFonts w:ascii="Calibri"/>
          <w:vertAlign w:val="superscript"/>
        </w:rPr>
        <w:t>10,26,27</w:t>
      </w:r>
      <w:r w:rsidR="00BA506D" w:rsidRPr="00BA506D">
        <w:fldChar w:fldCharType="end"/>
      </w:r>
      <w:r w:rsidRPr="00BA506D">
        <w:t xml:space="preserve"> to examine the</w:t>
      </w:r>
      <w:r w:rsidR="006A595E">
        <w:t xml:space="preserve"> extent to which these changes affected the relative flux </w:t>
      </w:r>
      <w:r w:rsidRPr="00BA506D">
        <w:t>of metabol</w:t>
      </w:r>
      <w:r w:rsidR="006A595E">
        <w:t>ites</w:t>
      </w:r>
      <w:r w:rsidRPr="00BA506D">
        <w:t xml:space="preserve"> through </w:t>
      </w:r>
      <w:r w:rsidR="00E87FEC">
        <w:t xml:space="preserve">different </w:t>
      </w:r>
      <w:r w:rsidRPr="00BA506D">
        <w:t>central metabolic pathway</w:t>
      </w:r>
      <w:r w:rsidR="00E87FEC">
        <w:t xml:space="preserve"> branch points</w:t>
      </w:r>
      <w:r w:rsidRPr="00BA506D">
        <w:t xml:space="preserve"> during exponential growth. For this work</w:t>
      </w:r>
      <w:r w:rsidR="00AB5C64">
        <w:t>,</w:t>
      </w:r>
      <w:r w:rsidRPr="00BA506D">
        <w:t xml:space="preserve"> we concentrated up</w:t>
      </w:r>
      <w:r w:rsidR="00AB38F5" w:rsidRPr="00BA506D">
        <w:t>on growth on glucose during Na</w:t>
      </w:r>
      <w:r w:rsidR="00AB38F5" w:rsidRPr="00BA506D">
        <w:rPr>
          <w:vertAlign w:val="superscript"/>
        </w:rPr>
        <w:t>+</w:t>
      </w:r>
      <w:r w:rsidR="00AB38F5" w:rsidRPr="00BA506D">
        <w:t xml:space="preserve"> and Mg</w:t>
      </w:r>
      <w:r w:rsidRPr="00BA506D">
        <w:rPr>
          <w:vertAlign w:val="superscript"/>
        </w:rPr>
        <w:t>2</w:t>
      </w:r>
      <w:r w:rsidR="00AB38F5" w:rsidRPr="00BA506D">
        <w:rPr>
          <w:vertAlign w:val="superscript"/>
        </w:rPr>
        <w:t>+</w:t>
      </w:r>
      <w:r w:rsidRPr="00BA506D">
        <w:t xml:space="preserve"> stresses.</w:t>
      </w:r>
      <w:r w:rsidR="00BA506D">
        <w:t xml:space="preserve"> Across these conditions, growth rates change over nearly a two-fold range, with the doubling time changing from approxima</w:t>
      </w:r>
      <w:r w:rsidR="00195CF8">
        <w:t xml:space="preserve">tely 50 to 95 minutes. </w:t>
      </w:r>
      <w:r w:rsidR="00E20BA0">
        <w:t>In particular, both h</w:t>
      </w:r>
      <w:r w:rsidR="00195CF8">
        <w:t>igh Na</w:t>
      </w:r>
      <w:r w:rsidR="00195CF8" w:rsidRPr="00195CF8">
        <w:rPr>
          <w:vertAlign w:val="superscript"/>
        </w:rPr>
        <w:t>+</w:t>
      </w:r>
      <w:r w:rsidR="00BA506D">
        <w:t xml:space="preserve"> </w:t>
      </w:r>
      <w:r w:rsidR="00E20BA0">
        <w:t xml:space="preserve">and high </w:t>
      </w:r>
      <w:r w:rsidR="00E20BA0" w:rsidRPr="00BA506D">
        <w:t>Mg</w:t>
      </w:r>
      <w:r w:rsidR="00E20BA0" w:rsidRPr="00BA506D">
        <w:rPr>
          <w:vertAlign w:val="superscript"/>
        </w:rPr>
        <w:t>2+</w:t>
      </w:r>
      <w:r w:rsidR="00E20BA0" w:rsidRPr="00BA506D">
        <w:t xml:space="preserve"> </w:t>
      </w:r>
      <w:r w:rsidR="00BA506D">
        <w:t>levels</w:t>
      </w:r>
      <w:r w:rsidR="00E20BA0">
        <w:t xml:space="preserve"> </w:t>
      </w:r>
      <w:r w:rsidR="00BA506D">
        <w:t xml:space="preserve">reduced growth by a third. Despite this substantial effect on growth, we observed no significant changes in </w:t>
      </w:r>
      <w:r w:rsidR="00C62836">
        <w:t xml:space="preserve">the relative flux through different reactions in </w:t>
      </w:r>
      <w:r w:rsidR="00BA506D">
        <w:t>central metabolism</w:t>
      </w:r>
      <w:r w:rsidR="00135710">
        <w:t xml:space="preserve">. The only exception was a potential </w:t>
      </w:r>
      <w:r w:rsidR="00BA506D">
        <w:t>decrease in pentose-5-p</w:t>
      </w:r>
      <w:r w:rsidR="00195CF8">
        <w:t xml:space="preserve">hosphate pathway use </w:t>
      </w:r>
      <w:r w:rsidR="00135710">
        <w:t xml:space="preserve">and </w:t>
      </w:r>
      <w:commentRangeStart w:id="8"/>
      <w:r w:rsidR="00135710" w:rsidRPr="00135710">
        <w:rPr>
          <w:color w:val="FF0000"/>
        </w:rPr>
        <w:t>increase in PYR from MAL_UB</w:t>
      </w:r>
      <w:commentRangeEnd w:id="8"/>
      <w:r w:rsidR="00E20BA0">
        <w:rPr>
          <w:rStyle w:val="CommentReference"/>
        </w:rPr>
        <w:commentReference w:id="8"/>
      </w:r>
      <w:r w:rsidR="00135710">
        <w:t xml:space="preserve"> </w:t>
      </w:r>
      <w:r w:rsidR="00195CF8">
        <w:t>at 300 mM</w:t>
      </w:r>
      <w:r w:rsidR="00135710">
        <w:t xml:space="preserve"> </w:t>
      </w:r>
      <w:r w:rsidR="00135710" w:rsidRPr="00BA506D">
        <w:t>Na</w:t>
      </w:r>
      <w:r w:rsidR="00135710" w:rsidRPr="00BA506D">
        <w:rPr>
          <w:vertAlign w:val="superscript"/>
        </w:rPr>
        <w:t>+</w:t>
      </w:r>
      <w:r w:rsidR="00195CF8">
        <w:t xml:space="preserve">. </w:t>
      </w:r>
      <w:r w:rsidR="00E20BA0">
        <w:t xml:space="preserve">The general picture, however, </w:t>
      </w:r>
      <w:r w:rsidR="00BA506D">
        <w:t xml:space="preserve">was that homeostasis in </w:t>
      </w:r>
      <w:r w:rsidR="00E20BA0">
        <w:t xml:space="preserve">the </w:t>
      </w:r>
      <w:r w:rsidR="00BA506D">
        <w:t>central metabolism was sufficient to ward off significant changes in relative pathway use despite large effects upon overall growth rate and the pools of mRNA and proteins.</w:t>
      </w:r>
    </w:p>
    <w:p w14:paraId="6E342B66" w14:textId="77777777" w:rsidR="00776B56" w:rsidRPr="004667CE" w:rsidRDefault="00776B56" w:rsidP="00776B56">
      <w:pPr>
        <w:tabs>
          <w:tab w:val="left" w:pos="3637"/>
        </w:tabs>
      </w:pPr>
    </w:p>
    <w:p w14:paraId="5DC1ACA2" w14:textId="20D8D47B" w:rsidR="006E46BD" w:rsidRDefault="006368CC" w:rsidP="004F79A2">
      <w:r w:rsidRPr="004667CE">
        <w:t xml:space="preserve">In </w:t>
      </w:r>
      <w:r w:rsidR="001C2662" w:rsidRPr="004667CE">
        <w:t>summary</w:t>
      </w:r>
      <w:r w:rsidRPr="004667CE">
        <w:t>,</w:t>
      </w:r>
      <w:r w:rsidR="001C2662" w:rsidRPr="004667CE">
        <w:t xml:space="preserve"> our study provides a large</w:t>
      </w:r>
      <w:r w:rsidR="00AB5C64">
        <w:t xml:space="preserve"> and comprehensive data</w:t>
      </w:r>
      <w:r w:rsidRPr="004667CE">
        <w:t xml:space="preserve">set </w:t>
      </w:r>
      <w:r w:rsidR="001C2662" w:rsidRPr="004667CE">
        <w:t>investigat</w:t>
      </w:r>
      <w:r w:rsidRPr="004667CE">
        <w:t>ing the gene-regulatory response</w:t>
      </w:r>
      <w:r w:rsidR="003067F7" w:rsidRPr="004667CE">
        <w:t xml:space="preserve"> of </w:t>
      </w:r>
      <w:r w:rsidR="003067F7" w:rsidRPr="004667CE">
        <w:rPr>
          <w:i/>
        </w:rPr>
        <w:t xml:space="preserve">E. </w:t>
      </w:r>
      <w:r w:rsidR="001C2662" w:rsidRPr="004667CE">
        <w:rPr>
          <w:i/>
        </w:rPr>
        <w:t>coli</w:t>
      </w:r>
      <w:r w:rsidR="001C2662" w:rsidRPr="004667CE">
        <w:t xml:space="preserve"> under different </w:t>
      </w:r>
      <w:r w:rsidRPr="004667CE">
        <w:t xml:space="preserve">growth </w:t>
      </w:r>
      <w:r w:rsidR="001C2662" w:rsidRPr="004667CE">
        <w:t xml:space="preserve">conditions, </w:t>
      </w:r>
      <w:r w:rsidRPr="004667CE">
        <w:t xml:space="preserve">both at the mRNA and the protein level. We have found systematic differences in gene-expression response between exponential and stationary phase, and between mRNAs and proteins. </w:t>
      </w:r>
      <w:r w:rsidR="004667CE" w:rsidRPr="004667CE">
        <w:t>O</w:t>
      </w:r>
      <w:r w:rsidR="00AB5C64">
        <w:t>ur data</w:t>
      </w:r>
      <w:r w:rsidRPr="004667CE">
        <w:t xml:space="preserve">set provides a rich resource for future modeling of the </w:t>
      </w:r>
      <w:r w:rsidRPr="004667CE">
        <w:rPr>
          <w:i/>
        </w:rPr>
        <w:t xml:space="preserve">E. coli </w:t>
      </w:r>
      <w:r w:rsidRPr="004667CE">
        <w:t>metabolism.</w:t>
      </w:r>
    </w:p>
    <w:p w14:paraId="4419DFA4" w14:textId="77777777" w:rsidR="0092097B" w:rsidRPr="004667CE" w:rsidRDefault="0092097B" w:rsidP="004F79A2"/>
    <w:p w14:paraId="3F5AF01E" w14:textId="136581DD" w:rsidR="0073706D" w:rsidRDefault="0073706D" w:rsidP="0073706D">
      <w:pPr>
        <w:pStyle w:val="Heading2"/>
      </w:pPr>
      <w:r w:rsidRPr="00FE78EA">
        <w:t>Materials and Methods</w:t>
      </w:r>
    </w:p>
    <w:p w14:paraId="4F4C97E7" w14:textId="31C786EB" w:rsidR="00E41A2F" w:rsidRPr="00DF1367" w:rsidRDefault="002741BA" w:rsidP="00E41A2F">
      <w:pPr>
        <w:pStyle w:val="Heading3"/>
      </w:pPr>
      <w:r>
        <w:t>Cell g</w:t>
      </w:r>
      <w:r w:rsidR="00E41A2F" w:rsidRPr="0092097B">
        <w:t>rowth</w:t>
      </w:r>
      <w:r w:rsidR="000D74E5" w:rsidRPr="0092097B">
        <w:t>, RNA</w:t>
      </w:r>
      <w:r w:rsidR="00FD59F1">
        <w:t>-</w:t>
      </w:r>
      <w:r w:rsidR="000D74E5" w:rsidRPr="0092097B">
        <w:t>seq</w:t>
      </w:r>
      <w:r>
        <w:t>,</w:t>
      </w:r>
      <w:r w:rsidR="000D74E5" w:rsidRPr="0092097B">
        <w:t xml:space="preserve"> proteomics</w:t>
      </w:r>
      <w:r>
        <w:t>, and metabolic flux measurements</w:t>
      </w:r>
      <w:r w:rsidR="00E41A2F" w:rsidRPr="00DF1367">
        <w:t xml:space="preserve"> </w:t>
      </w:r>
    </w:p>
    <w:p w14:paraId="486C63D7" w14:textId="77777777" w:rsidR="00E41A2F" w:rsidRPr="00DF1367" w:rsidRDefault="00E41A2F" w:rsidP="00E41A2F"/>
    <w:p w14:paraId="4AE4A657" w14:textId="351A11AD" w:rsidR="006E46BD" w:rsidRDefault="006E46BD" w:rsidP="006E46BD">
      <w:r>
        <w:t xml:space="preserve">Growth and harvesting of </w:t>
      </w:r>
      <w:r w:rsidRPr="003F470B">
        <w:rPr>
          <w:i/>
        </w:rPr>
        <w:t>E. coli</w:t>
      </w:r>
      <w:r>
        <w:t xml:space="preserve"> B REL606 cell pellets for the multiomic analysis was </w:t>
      </w:r>
      <w:r w:rsidR="00AB5C64">
        <w:t xml:space="preserve">performed </w:t>
      </w:r>
      <w:r>
        <w:t xml:space="preserve">as previously </w:t>
      </w:r>
      <w:r w:rsidR="00C97B91">
        <w:t>described</w:t>
      </w:r>
      <w:r w:rsidR="000D74E5">
        <w:fldChar w:fldCharType="begin"/>
      </w:r>
      <w:r w:rsidR="00150EA6">
        <w:instrText xml:space="preserve"> ADDIN ZOTERO_ITEM CSL_CITATION {"citationID":"MrfDu9mJ","properties":{"formattedCitation":"{\\rtf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0D74E5">
        <w:fldChar w:fldCharType="separate"/>
      </w:r>
      <w:r w:rsidR="00150EA6" w:rsidRPr="0083485A">
        <w:rPr>
          <w:rFonts w:ascii="Calibri"/>
          <w:vertAlign w:val="superscript"/>
        </w:rPr>
        <w:t>10</w:t>
      </w:r>
      <w:r w:rsidR="000D74E5">
        <w:fldChar w:fldCharType="end"/>
      </w:r>
      <w:r w:rsidR="00AB5C64">
        <w:t>,</w:t>
      </w:r>
      <w:r w:rsidR="00C97B91">
        <w:t xml:space="preserve"> with</w:t>
      </w:r>
      <w:r>
        <w:t xml:space="preserve"> the following additional details. For tests of different carbon sources, the Davis Minimal (DM) medium used was supplemented with 0.5 g/L of the specified compound (glycerol, lactate, or gluconate) instead of glucose. Mg</w:t>
      </w:r>
      <w:r w:rsidRPr="00D20552">
        <w:rPr>
          <w:vertAlign w:val="superscript"/>
        </w:rPr>
        <w:t>2+</w:t>
      </w:r>
      <w:r>
        <w:t xml:space="preserve"> concentrations were varied by changing the amount of MgSO</w:t>
      </w:r>
      <w:r w:rsidRPr="0073068B">
        <w:rPr>
          <w:vertAlign w:val="subscript"/>
        </w:rPr>
        <w:t>4</w:t>
      </w:r>
      <w:r>
        <w:t xml:space="preserve"> added to DM media from the concentration of 0.83 mM that is normally present. For tests of different Na</w:t>
      </w:r>
      <w:r w:rsidRPr="0073068B">
        <w:rPr>
          <w:vertAlign w:val="superscript"/>
        </w:rPr>
        <w:t>+</w:t>
      </w:r>
      <w:r>
        <w:t xml:space="preserve"> concentrations, NaCl was added to achieve the final concentration. The base recipe for DM already contains ~5 mM Na</w:t>
      </w:r>
      <w:r w:rsidRPr="0073068B">
        <w:rPr>
          <w:vertAlign w:val="superscript"/>
        </w:rPr>
        <w:t>+</w:t>
      </w:r>
      <w:r w:rsidRPr="00B63C35">
        <w:t xml:space="preserve"> </w:t>
      </w:r>
      <w:r>
        <w:t>due to the inclusion of sodium citrate, so 95 mM NaCl was added for the 100 mM Na</w:t>
      </w:r>
      <w:r w:rsidRPr="0073068B">
        <w:rPr>
          <w:vertAlign w:val="superscript"/>
        </w:rPr>
        <w:t>+</w:t>
      </w:r>
      <w:r>
        <w:t xml:space="preserve"> cond</w:t>
      </w:r>
      <w:r w:rsidR="00AB5C64">
        <w:t>ition, for example. Exponential-</w:t>
      </w:r>
      <w:r>
        <w:t>phase samples were taken during growth when the OD</w:t>
      </w:r>
      <w:r w:rsidRPr="0073068B">
        <w:rPr>
          <w:vertAlign w:val="subscript"/>
        </w:rPr>
        <w:t>600</w:t>
      </w:r>
      <w:r>
        <w:t xml:space="preserve"> reached 20-60% of the maximum achieved after saturating growth. Stationary phase samples were collect 20-24 hours after the corresponding exponential sample. The exact sampling times for each condition are provided in Supplementary Table S1.</w:t>
      </w:r>
    </w:p>
    <w:p w14:paraId="6B6F1043" w14:textId="77777777" w:rsidR="00E41A2F" w:rsidRPr="00DF1367" w:rsidRDefault="00E41A2F" w:rsidP="00E41A2F"/>
    <w:p w14:paraId="48ACCAA6" w14:textId="681C0352" w:rsidR="002620FC" w:rsidRDefault="002620FC" w:rsidP="00F64495">
      <w:r>
        <w:t>Afte</w:t>
      </w:r>
      <w:r w:rsidR="00FE78EA">
        <w:t>r sample collection, RNA</w:t>
      </w:r>
      <w:r w:rsidR="00FD59F1">
        <w:t>-</w:t>
      </w:r>
      <w:r w:rsidR="00FE78EA">
        <w:t xml:space="preserve">seq, mass-spec proteomics, and metabolic flux analysis </w:t>
      </w:r>
      <w:r>
        <w:t>were p</w:t>
      </w:r>
      <w:r w:rsidR="00FE78EA">
        <w:t>erformed exactly as described</w:t>
      </w:r>
      <w:r>
        <w:fldChar w:fldCharType="begin"/>
      </w:r>
      <w:r w:rsidR="00150EA6">
        <w:instrText xml:space="preserve"> ADDIN ZOTERO_ITEM CSL_CITATION {"citationID":"cBSU2JIX","properties":{"formattedCitation":"{\\rtf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fldChar w:fldCharType="separate"/>
      </w:r>
      <w:r w:rsidR="00150EA6" w:rsidRPr="0083485A">
        <w:rPr>
          <w:rFonts w:ascii="Calibri"/>
          <w:vertAlign w:val="superscript"/>
        </w:rPr>
        <w:t>10</w:t>
      </w:r>
      <w:r>
        <w:fldChar w:fldCharType="end"/>
      </w:r>
      <w:r>
        <w:t>.</w:t>
      </w:r>
    </w:p>
    <w:p w14:paraId="6AECB0FA" w14:textId="77777777" w:rsidR="00FE78EA" w:rsidRDefault="00FE78EA" w:rsidP="00F64495"/>
    <w:p w14:paraId="3DC8EE49" w14:textId="7A296685" w:rsidR="00F64495" w:rsidRPr="00F64495" w:rsidRDefault="00FE78EA" w:rsidP="00F64495">
      <w:r>
        <w:t xml:space="preserve">Doubling times were </w:t>
      </w:r>
      <w:r w:rsidR="00FD59F1">
        <w:t xml:space="preserve">estimated </w:t>
      </w:r>
      <w:r w:rsidR="00900ACB">
        <w:t>from</w:t>
      </w:r>
      <w:r w:rsidR="00FD59F1">
        <w:t xml:space="preserve"> </w:t>
      </w:r>
      <w:r w:rsidR="00B06885">
        <w:t>OD</w:t>
      </w:r>
      <w:r w:rsidR="00B06885" w:rsidRPr="0073068B">
        <w:rPr>
          <w:vertAlign w:val="subscript"/>
        </w:rPr>
        <w:t>600</w:t>
      </w:r>
      <w:r w:rsidR="00B06885" w:rsidRPr="0083485A">
        <w:t xml:space="preserve"> </w:t>
      </w:r>
      <w:r w:rsidR="00FD59F1">
        <w:t>measurement</w:t>
      </w:r>
      <w:r w:rsidR="00E2642A">
        <w:t>s</w:t>
      </w:r>
      <w:r w:rsidR="00900ACB">
        <w:t xml:space="preserve">. Specifically, </w:t>
      </w:r>
      <w:r w:rsidR="00FE7200">
        <w:t>the logarithms of all OD</w:t>
      </w:r>
      <w:r w:rsidR="00FE7200" w:rsidRPr="0073068B">
        <w:rPr>
          <w:vertAlign w:val="subscript"/>
        </w:rPr>
        <w:t>600</w:t>
      </w:r>
      <w:r w:rsidR="00FE7200" w:rsidRPr="0083485A">
        <w:t xml:space="preserve"> </w:t>
      </w:r>
      <w:r w:rsidR="00FE7200">
        <w:t>values</w:t>
      </w:r>
      <w:r w:rsidR="00900ACB">
        <w:t xml:space="preserve"> </w:t>
      </w:r>
      <w:r w:rsidR="00FE7200">
        <w:t>in the expone</w:t>
      </w:r>
      <w:r w:rsidR="00905AFC">
        <w:t xml:space="preserve">ntial part of </w:t>
      </w:r>
      <w:r w:rsidR="001520BE">
        <w:t>each</w:t>
      </w:r>
      <w:r w:rsidR="00905AFC">
        <w:t xml:space="preserve"> growth curve, </w:t>
      </w:r>
      <w:r w:rsidR="00FE7200">
        <w:t xml:space="preserve">defined as </w:t>
      </w:r>
      <w:r w:rsidR="00E2642A">
        <w:t>when OD</w:t>
      </w:r>
      <w:r w:rsidR="00E2642A" w:rsidRPr="0073068B">
        <w:rPr>
          <w:vertAlign w:val="subscript"/>
        </w:rPr>
        <w:t>600</w:t>
      </w:r>
      <w:r w:rsidR="00E2642A">
        <w:t xml:space="preserve"> values were </w:t>
      </w:r>
      <w:r w:rsidR="00900ACB">
        <w:t xml:space="preserve">between 0.05 and 0.75 times the maximum </w:t>
      </w:r>
      <w:r w:rsidR="00E2642A">
        <w:t xml:space="preserve">observed </w:t>
      </w:r>
      <w:r w:rsidR="00900ACB">
        <w:t>OD</w:t>
      </w:r>
      <w:r w:rsidR="00900ACB" w:rsidRPr="0073068B">
        <w:rPr>
          <w:vertAlign w:val="subscript"/>
        </w:rPr>
        <w:t>600</w:t>
      </w:r>
      <w:r w:rsidR="00E2642A">
        <w:t xml:space="preserve"> at stationary phase</w:t>
      </w:r>
      <w:r w:rsidR="00905AFC" w:rsidRPr="00905AFC">
        <w:t>,</w:t>
      </w:r>
      <w:r w:rsidR="00B24D1F">
        <w:t xml:space="preserve"> </w:t>
      </w:r>
      <w:r w:rsidR="00FE7200">
        <w:t>were fit to a linear model</w:t>
      </w:r>
      <w:r w:rsidR="00E2642A">
        <w:t xml:space="preserve"> with respect to time</w:t>
      </w:r>
      <w:r w:rsidR="00FE7200">
        <w:t>. D</w:t>
      </w:r>
      <w:r w:rsidR="00B24D1F">
        <w:t>oubling time</w:t>
      </w:r>
      <w:r w:rsidR="00E2642A">
        <w:t>s</w:t>
      </w:r>
      <w:r w:rsidR="00B24D1F">
        <w:t xml:space="preserve"> </w:t>
      </w:r>
      <w:r w:rsidR="00E2642A">
        <w:t xml:space="preserve">were </w:t>
      </w:r>
      <w:r w:rsidR="00B24D1F">
        <w:t xml:space="preserve">calculated </w:t>
      </w:r>
      <w:r w:rsidR="00FE7200">
        <w:t xml:space="preserve">as </w:t>
      </w:r>
      <w:r w:rsidR="00905AFC">
        <w:t>log</w:t>
      </w:r>
      <w:r w:rsidR="008F4064" w:rsidRPr="0083485A">
        <w:rPr>
          <w:vertAlign w:val="subscript"/>
        </w:rPr>
        <w:t>e</w:t>
      </w:r>
      <w:r w:rsidR="00B24D1F">
        <w:t>2</w:t>
      </w:r>
      <w:r w:rsidR="00FE7200">
        <w:t xml:space="preserve"> divided by </w:t>
      </w:r>
      <w:r w:rsidR="001520BE">
        <w:t>the fit</w:t>
      </w:r>
      <w:r w:rsidR="00FE7200">
        <w:t xml:space="preserve"> slope </w:t>
      </w:r>
      <w:r w:rsidR="001520BE">
        <w:t xml:space="preserve">for </w:t>
      </w:r>
      <w:r w:rsidR="00FE7200">
        <w:t xml:space="preserve">each biological replicate separately. Means </w:t>
      </w:r>
      <w:r w:rsidR="008C775A">
        <w:t xml:space="preserve">and confidence intervals were calculated </w:t>
      </w:r>
      <w:r w:rsidR="00FE7200">
        <w:t>from</w:t>
      </w:r>
      <w:r w:rsidR="008C775A">
        <w:t xml:space="preserve"> </w:t>
      </w:r>
      <w:r w:rsidR="00B26644">
        <w:t>three replicate growth curves</w:t>
      </w:r>
      <w:r w:rsidR="008C775A">
        <w:t xml:space="preserve"> for all </w:t>
      </w:r>
      <w:r w:rsidR="00D55F77">
        <w:t>conditions</w:t>
      </w:r>
      <w:r w:rsidR="001212B6">
        <w:t xml:space="preserve"> except for gluconate and lac</w:t>
      </w:r>
      <w:r w:rsidR="00D55F77">
        <w:t xml:space="preserve">tate, </w:t>
      </w:r>
      <w:r w:rsidR="001212B6">
        <w:t xml:space="preserve">which </w:t>
      </w:r>
      <w:r w:rsidR="00D55F77">
        <w:t>had</w:t>
      </w:r>
      <w:r w:rsidR="00B26644">
        <w:t xml:space="preserve"> </w:t>
      </w:r>
      <w:r w:rsidR="00D55F77">
        <w:t>measurements for only two replicates.</w:t>
      </w:r>
    </w:p>
    <w:p w14:paraId="1EBA9780" w14:textId="5A8377CA" w:rsidR="0073706D" w:rsidRDefault="007277AE" w:rsidP="0073706D">
      <w:pPr>
        <w:pStyle w:val="Heading3"/>
      </w:pPr>
      <w:r>
        <w:t>Normalization and quality control of RNA and protein counts</w:t>
      </w:r>
    </w:p>
    <w:p w14:paraId="295279D1" w14:textId="77777777" w:rsidR="00EC08C2" w:rsidRDefault="00EC08C2" w:rsidP="00EC08C2"/>
    <w:p w14:paraId="43BA17C3" w14:textId="214EF028" w:rsidR="00F64495" w:rsidRDefault="00EC08C2" w:rsidP="0073706D">
      <w:r>
        <w:t xml:space="preserve">Our </w:t>
      </w:r>
      <w:r w:rsidR="00F64495">
        <w:t>raw input data consisted of RNA and protein counts. Protein counts can be fractional, because some peptide spectra cannot be uniquely mapped to a single protein</w:t>
      </w:r>
      <w:r w:rsidR="00C826DA">
        <w:t>, so they are equally divided amongst these proteins</w:t>
      </w:r>
      <w:r w:rsidR="00F64495">
        <w:t xml:space="preserve">. We rounded all protein counts to the nearest neighbor for subsequent analysis. We set the counts of all unobserved proteins to zero. </w:t>
      </w:r>
      <w:r w:rsidR="00FE68DE">
        <w:t>For RNA</w:t>
      </w:r>
      <w:r w:rsidR="00C826DA">
        <w:t xml:space="preserve">, we </w:t>
      </w:r>
      <w:r w:rsidR="00FE68DE">
        <w:t xml:space="preserve">only analyzed the counts of reads </w:t>
      </w:r>
      <w:r w:rsidR="00C826DA">
        <w:t xml:space="preserve">that overlapped annotated protein coding genes (mRNA counts). </w:t>
      </w:r>
      <w:r w:rsidR="00F64495">
        <w:t xml:space="preserve">Subsequently, all </w:t>
      </w:r>
      <w:r w:rsidR="005931D5">
        <w:t>m</w:t>
      </w:r>
      <w:r w:rsidR="00F64495">
        <w:t>RNA and protein counts were analyzed in the same manner.</w:t>
      </w:r>
    </w:p>
    <w:p w14:paraId="152CD44A" w14:textId="552E5C38" w:rsidR="00B72654" w:rsidRDefault="00F64495" w:rsidP="0073706D">
      <w:pPr>
        <w:rPr>
          <w:b/>
        </w:rPr>
      </w:pPr>
      <w:r>
        <w:rPr>
          <w:b/>
        </w:rPr>
        <w:t xml:space="preserve"> </w:t>
      </w:r>
    </w:p>
    <w:p w14:paraId="108BC23B" w14:textId="47B8523A" w:rsidR="00957C26" w:rsidRDefault="00F64495" w:rsidP="0073706D">
      <w:r>
        <w:t>We next performed quality control, by checking replicates of the same condition for consistency. For all pairs of replicate samples, we made histograms of the log-differences of RNA or protein counts. If the two sample</w:t>
      </w:r>
      <w:r w:rsidR="00CB1DA0">
        <w:t xml:space="preserve">s differ only by </w:t>
      </w:r>
      <w:r w:rsidR="00E2605C">
        <w:t xml:space="preserve">experimental </w:t>
      </w:r>
      <w:r w:rsidR="00CB1DA0">
        <w:t>noise, then the resulting</w:t>
      </w:r>
      <w:r>
        <w:t xml:space="preserve"> histogram should have a mode</w:t>
      </w:r>
      <w:r w:rsidR="00E2605C">
        <w:t xml:space="preserve"> at 0 and be approximately bell-</w:t>
      </w:r>
      <w:r>
        <w:t xml:space="preserve">shaped. </w:t>
      </w:r>
      <w:r w:rsidR="00E2605C">
        <w:t>If a sample consistently shows deviations from this expectation when compared to other samples, then there are likely systematic problems with this sample.</w:t>
      </w:r>
      <w:r w:rsidR="00DB7EBB">
        <w:t xml:space="preserve"> We tested the quality of our mRNA and protein samples by looking the similarity between samples collected in similar conditions but from different batches</w:t>
      </w:r>
      <w:r w:rsidR="0022078F">
        <w:t xml:space="preserve"> whenever possible</w:t>
      </w:r>
      <w:r w:rsidR="00AB5C64">
        <w:t>,</w:t>
      </w:r>
      <w:r w:rsidR="0022078F">
        <w:t xml:space="preserve"> i.e.</w:t>
      </w:r>
      <w:r w:rsidR="00AB5C64">
        <w:t>,</w:t>
      </w:r>
      <w:r w:rsidR="0022078F">
        <w:t xml:space="preserve"> whenever we have at least 3 replicates. O</w:t>
      </w:r>
      <w:r w:rsidR="00DB7EBB">
        <w:t xml:space="preserve">ut of </w:t>
      </w:r>
      <w:r w:rsidR="00DB7EBB" w:rsidRPr="00640049">
        <w:t xml:space="preserve">152 </w:t>
      </w:r>
      <w:r w:rsidR="00AB5C64">
        <w:t>m</w:t>
      </w:r>
      <w:r w:rsidR="00DB7EBB" w:rsidRPr="00640049">
        <w:t>RNA samples</w:t>
      </w:r>
      <w:r w:rsidR="00DB7EBB">
        <w:t xml:space="preserve"> </w:t>
      </w:r>
      <w:r w:rsidR="00AB5C64">
        <w:t>we found only two</w:t>
      </w:r>
      <w:r w:rsidR="00E95EF4">
        <w:t xml:space="preserve"> samples </w:t>
      </w:r>
      <w:r w:rsidR="002F26EF">
        <w:t>(</w:t>
      </w:r>
      <w:r w:rsidR="00AB5C64">
        <w:t>samples MURI_0</w:t>
      </w:r>
      <w:r w:rsidR="002F26EF">
        <w:t>9</w:t>
      </w:r>
      <w:r w:rsidR="00AB5C64">
        <w:t>1 and MURI_</w:t>
      </w:r>
      <w:r w:rsidR="002F26EF">
        <w:t>130</w:t>
      </w:r>
      <w:r w:rsidR="00AB5C64">
        <w:t>, Supplementary Table 1</w:t>
      </w:r>
      <w:r w:rsidR="002F26EF">
        <w:t xml:space="preserve">) </w:t>
      </w:r>
      <w:r w:rsidR="00AB5C64">
        <w:t xml:space="preserve">that seemed </w:t>
      </w:r>
      <w:r w:rsidR="005A46FB">
        <w:t xml:space="preserve">to </w:t>
      </w:r>
      <w:r w:rsidR="00E95EF4">
        <w:t>deviate</w:t>
      </w:r>
      <w:r w:rsidR="005A46FB">
        <w:t xml:space="preserve"> from </w:t>
      </w:r>
      <w:r w:rsidR="005E3DDE">
        <w:t>their biological replicas</w:t>
      </w:r>
      <w:r w:rsidR="00AB5C64">
        <w:t xml:space="preserve">. Among </w:t>
      </w:r>
      <w:r w:rsidR="00DB7EBB" w:rsidRPr="00640049">
        <w:t xml:space="preserve">105 protein </w:t>
      </w:r>
      <w:r w:rsidR="00DB7EBB">
        <w:t>samples</w:t>
      </w:r>
      <w:r w:rsidR="0022078F">
        <w:t xml:space="preserve"> </w:t>
      </w:r>
      <w:r w:rsidR="00AB5C64">
        <w:t xml:space="preserve">we found no </w:t>
      </w:r>
      <w:r w:rsidR="0022078F">
        <w:t xml:space="preserve">major deviation between biological </w:t>
      </w:r>
      <w:r w:rsidR="002F26EF">
        <w:t>replicas.</w:t>
      </w:r>
      <w:r w:rsidR="00DB7EBB">
        <w:t xml:space="preserve"> </w:t>
      </w:r>
      <w:r w:rsidR="00AB5C64">
        <w:t xml:space="preserve">Because of this broad consistency among all samples for the same growth conditions, we </w:t>
      </w:r>
      <w:r w:rsidR="00EC358B">
        <w:t xml:space="preserve">keep all samples for </w:t>
      </w:r>
      <w:r w:rsidR="00AB5C64">
        <w:t>subsequent analysis</w:t>
      </w:r>
      <w:r w:rsidR="00EC358B">
        <w:t>.</w:t>
      </w:r>
    </w:p>
    <w:p w14:paraId="5F3AB79A" w14:textId="77777777" w:rsidR="00810B87" w:rsidRDefault="00810B87" w:rsidP="0073706D"/>
    <w:p w14:paraId="3A2E1A09" w14:textId="3C4E1B14" w:rsidR="00DD62E5" w:rsidRDefault="00810B87" w:rsidP="0073706D">
      <w:r>
        <w:t xml:space="preserve">After </w:t>
      </w:r>
      <w:r w:rsidR="00E2605C">
        <w:t>quality control, we normalized read counts usin</w:t>
      </w:r>
      <w:r w:rsidR="005974B0">
        <w:t>g size-factors calculated via DE</w:t>
      </w:r>
      <w:r w:rsidR="00E2605C">
        <w:t>Seq</w:t>
      </w:r>
      <w:r w:rsidR="00AB583A">
        <w:t>2</w:t>
      </w:r>
      <w:r w:rsidR="00AB583A">
        <w:fldChar w:fldCharType="begin"/>
      </w:r>
      <w:r w:rsidR="00150EA6">
        <w:instrText xml:space="preserve"> ADDIN ZOTERO_ITEM CSL_CITATION {"citationID":"PDEfj90x","properties":{"formattedCitation":"{\\rtf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E2605C">
        <w:t xml:space="preserve">. Because we had many </w:t>
      </w:r>
      <w:r w:rsidR="00AB5C64">
        <w:t>m</w:t>
      </w:r>
      <w:r w:rsidR="00E2605C">
        <w:t>RNAs and proteins with counts of zero at some condition, we added pseudo-counts of +1 to all counts before calc</w:t>
      </w:r>
      <w:r w:rsidR="007277AE">
        <w:t>ulating size factors. W</w:t>
      </w:r>
      <w:r w:rsidR="00E2605C">
        <w:t>e then used those size factors to normalize raw counts (i.e., without pseudo-counts).</w:t>
      </w:r>
    </w:p>
    <w:p w14:paraId="3A369533" w14:textId="77777777" w:rsidR="00AB5C64" w:rsidRDefault="00AB5C64" w:rsidP="0073706D"/>
    <w:p w14:paraId="15A9B0BA" w14:textId="1B26ECC1" w:rsidR="00DD62E5" w:rsidRDefault="00D30269" w:rsidP="00DD62E5">
      <w:pPr>
        <w:pStyle w:val="Heading3"/>
      </w:pPr>
      <w:r>
        <w:t>Clustering</w:t>
      </w:r>
    </w:p>
    <w:p w14:paraId="4946E001" w14:textId="77777777" w:rsidR="00D30269" w:rsidRDefault="00D30269" w:rsidP="00D30269"/>
    <w:p w14:paraId="367C601C" w14:textId="6F8AFEBF" w:rsidR="00ED7890" w:rsidRDefault="00ED7890" w:rsidP="00D30269">
      <w:r>
        <w:t>We clustered normal</w:t>
      </w:r>
      <w:r w:rsidR="005974B0">
        <w:t xml:space="preserve">ized </w:t>
      </w:r>
      <w:r w:rsidR="007733E9">
        <w:t xml:space="preserve">mRNA and protein </w:t>
      </w:r>
      <w:r w:rsidR="005974B0">
        <w:t>counts based on their Eucli</w:t>
      </w:r>
      <w:r>
        <w:t xml:space="preserve">dian distance, using the complete linkage method implemented in the </w:t>
      </w:r>
      <w:r w:rsidRPr="00ED7890">
        <w:rPr>
          <w:rFonts w:ascii="Courier" w:hAnsi="Courier"/>
        </w:rPr>
        <w:t>hclust</w:t>
      </w:r>
      <w:r>
        <w:t xml:space="preserve"> function in R</w:t>
      </w:r>
      <w:r w:rsidR="009B595C">
        <w:t>. This method d</w:t>
      </w:r>
      <w:r w:rsidR="009B595C" w:rsidRPr="009B595C">
        <w:t>efines the cluster dis</w:t>
      </w:r>
      <w:r w:rsidR="009B595C">
        <w:t>tance between two clusters as</w:t>
      </w:r>
      <w:r w:rsidR="009B595C" w:rsidRPr="009B595C">
        <w:t xml:space="preserve"> the maximum distance between their individual components</w:t>
      </w:r>
      <w:r w:rsidR="0070648D">
        <w:fldChar w:fldCharType="begin"/>
      </w:r>
      <w:r w:rsidR="004C5BF9">
        <w:instrText xml:space="preserve"> ADDIN ZOTERO_ITEM CSL_CITATION {"citationID":"19ombrk65s","properties":{"formattedCitation":"{\\rtf \\super 28\\nosupersub{}}","plainCitation":"28"},"citationItems":[{"id":20,"uris":["http://zotero.org/users/local/FOPKHRFW/items/96735BC7"],"uri":["http://zotero.org/users/local/FOPKHRFW/items/96735BC7"],"itemData":{"id":20,"type":"article-journal","title":"An Overview on Clustering Methods","container-title":"arXiv:1205.1117 [cs]","source":"arXiv.org","abstract":"Clustering is a common technique for statistical data analysis, which is used in many fields, including machine learning, data mining, pattern recognition, image analysis and bioinformatics. Clustering is the process of grouping similar objects into different groups, or more precisely, the partitioning of a data set into subsets, so that the data in each subset according to some defined distance measure. This paper covers about clustering algorithms, benefits and its applications. Paper concludes by discussing some limitations.","URL":"http://arxiv.org/abs/1205.1117","note":"arXiv: 1205.1117","author":[{"family":"Madhulatha","given":"T. Soni"}],"issued":{"date-parts":[["2012",5,5]]},"accessed":{"date-parts":[["2015",12,10]]}}}],"schema":"https://github.com/citation-style-language/schema/raw/master/csl-citation.json"} </w:instrText>
      </w:r>
      <w:r w:rsidR="0070648D">
        <w:fldChar w:fldCharType="separate"/>
      </w:r>
      <w:r w:rsidR="004C5BF9" w:rsidRPr="004C5BF9">
        <w:rPr>
          <w:rFonts w:ascii="Calibri"/>
          <w:vertAlign w:val="superscript"/>
        </w:rPr>
        <w:t>28</w:t>
      </w:r>
      <w:r w:rsidR="0070648D">
        <w:fldChar w:fldCharType="end"/>
      </w:r>
      <w:r w:rsidR="009B595C" w:rsidRPr="009B595C">
        <w:t xml:space="preserve">. At every stage of the clustering process, the two </w:t>
      </w:r>
      <w:r w:rsidR="0070648D">
        <w:t>closest</w:t>
      </w:r>
      <w:r>
        <w:t xml:space="preserve"> clusters are merged into the next bigger</w:t>
      </w:r>
      <w:r w:rsidR="009B595C" w:rsidRPr="009B595C">
        <w:t xml:space="preserve"> cluster. </w:t>
      </w:r>
      <w:r>
        <w:t xml:space="preserve">The final outcome of this process is a </w:t>
      </w:r>
      <w:r w:rsidR="00D72FF6">
        <w:t xml:space="preserve">dendogram that measures </w:t>
      </w:r>
      <w:r>
        <w:t xml:space="preserve">the </w:t>
      </w:r>
      <w:r w:rsidR="00D72FF6">
        <w:t>closeness of different samples</w:t>
      </w:r>
      <w:r>
        <w:t xml:space="preserve"> to each other.</w:t>
      </w:r>
    </w:p>
    <w:p w14:paraId="30D354AE" w14:textId="77777777" w:rsidR="00ED7890" w:rsidRDefault="00ED7890" w:rsidP="00D30269"/>
    <w:p w14:paraId="5B5A3F76" w14:textId="41E95FD6" w:rsidR="00D30269" w:rsidRDefault="00ED7890" w:rsidP="00D30269">
      <w:r>
        <w:t xml:space="preserve">To assess whether the clustering process </w:t>
      </w:r>
      <w:r w:rsidR="00C80BDE">
        <w:t>significantly grouped similar samples together, we employed a reshuffling test. For any category that we tested for significant clustering (e.g., carbon source, Na stress, or batch number), we calculated the mean cophenetic distance in the clustering dendogram between all pairs belonging to the</w:t>
      </w:r>
      <w:r>
        <w:t xml:space="preserve"> </w:t>
      </w:r>
      <w:r w:rsidR="00C80BDE">
        <w:t xml:space="preserve">same level of the categorical variable tested (e.g., same carbon source). We then repeatedly reshuffled the labeling within each category and recalculated the mean cophenetic distance each time. Finally, we calculated </w:t>
      </w:r>
      <w:r w:rsidR="00C80BDE" w:rsidRPr="00C80BDE">
        <w:rPr>
          <w:i/>
        </w:rPr>
        <w:t>z</w:t>
      </w:r>
      <w:r w:rsidR="00C80BDE">
        <w:t xml:space="preserve"> scores of the original cophenetic distance relative to the distribution of reshuffled values.</w:t>
      </w:r>
      <w:r w:rsidR="005B4126">
        <w:t xml:space="preserve"> </w:t>
      </w:r>
    </w:p>
    <w:p w14:paraId="6F70EC6A" w14:textId="77777777" w:rsidR="00311BC1" w:rsidRDefault="00311BC1" w:rsidP="00D30269"/>
    <w:p w14:paraId="518266B9" w14:textId="0456EEE5" w:rsidR="00315216" w:rsidRDefault="00DD4E2A" w:rsidP="00DD4E2A">
      <w:pPr>
        <w:pStyle w:val="Heading3"/>
      </w:pPr>
      <w:r>
        <w:t>Identifying differentially expressed genes</w:t>
      </w:r>
    </w:p>
    <w:p w14:paraId="31B9930D" w14:textId="77777777" w:rsidR="00DD4E2A" w:rsidRPr="00DD4E2A" w:rsidRDefault="00DD4E2A" w:rsidP="00DD4E2A"/>
    <w:p w14:paraId="12ABACBD" w14:textId="52003C58" w:rsidR="00315216" w:rsidRDefault="005974B0" w:rsidP="00315216">
      <w:r>
        <w:t>We used DE</w:t>
      </w:r>
      <w:r w:rsidR="002542F9">
        <w:t>Seq2</w:t>
      </w:r>
      <w:r w:rsidR="00AB583A">
        <w:fldChar w:fldCharType="begin"/>
      </w:r>
      <w:r w:rsidR="00150EA6">
        <w:instrText xml:space="preserve"> ADDIN ZOTERO_ITEM CSL_CITATION {"citationID":"0oI4oD4p","properties":{"formattedCitation":"{\\rtf \\super 15\\nosupersub{}}","plainCitation":"15"},"citationItems":[{"id":42,"uris":["http://zotero.org/users/local/FOPKHRFW/items/IB86BRPV"],"uri":["http://zotero.org/users/local/FOPKHRFW/items/IB86BRPV"],"itemData":{"id":42,"type":"article-journal","title":"Moderated estimation of fold change and dispersion for RNA-seq data with DESeq2","container-title":"Genome Biology","page":"550","volume":"15","issue":"12","source":"www.genomebiology.com","abstract":"In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http://www.bioconductor.org/packages/release/bioc/html/DESeq2.html.","DOI":"10.1186/s13059-014-0550-8","ISSN":"1465-6906","note":"PMID: 25516281","language":"en","author":[{"family":"Love","given":"Michael I."},{"family":"Huber","given":"Wolfgang"},{"family":"Anders","given":"Simon"}],"issued":{"date-parts":[["2014",12,5]]},"PMID":"25516281"}}],"schema":"https://github.com/citation-style-language/schema/raw/master/csl-citation.json"} </w:instrText>
      </w:r>
      <w:r w:rsidR="00AB583A">
        <w:fldChar w:fldCharType="separate"/>
      </w:r>
      <w:r w:rsidR="00150EA6" w:rsidRPr="0083485A">
        <w:rPr>
          <w:rFonts w:ascii="Calibri"/>
          <w:vertAlign w:val="superscript"/>
        </w:rPr>
        <w:t>15</w:t>
      </w:r>
      <w:r w:rsidR="00AB583A">
        <w:fldChar w:fldCharType="end"/>
      </w:r>
      <w:r w:rsidR="002542F9">
        <w:t xml:space="preserve"> to identify differentially expressed mRNAs and proteins across conditions. We used two reference conditions in our comparisons, one for exponential phase and one for stationary phase. The reference conditions always had glucose as carbon source and base </w:t>
      </w:r>
      <w:r w:rsidR="00AB5C64">
        <w:t>Na</w:t>
      </w:r>
      <w:r w:rsidR="00AB5C64" w:rsidRPr="00AC2FB8">
        <w:rPr>
          <w:vertAlign w:val="superscript"/>
        </w:rPr>
        <w:t>+</w:t>
      </w:r>
      <w:r w:rsidR="00AB5C64">
        <w:t xml:space="preserve"> </w:t>
      </w:r>
      <w:r w:rsidR="00460421">
        <w:t xml:space="preserve">and </w:t>
      </w:r>
      <w:r w:rsidR="00AB5C64">
        <w:t>Mg</w:t>
      </w:r>
      <w:r w:rsidR="00AB5C64" w:rsidRPr="00AC2FB8">
        <w:rPr>
          <w:vertAlign w:val="superscript"/>
        </w:rPr>
        <w:t>2+</w:t>
      </w:r>
      <w:r w:rsidR="00AB5C64">
        <w:t xml:space="preserve"> </w:t>
      </w:r>
      <w:r w:rsidR="00460421">
        <w:t xml:space="preserve">concentrations. </w:t>
      </w:r>
      <w:r w:rsidR="002542F9">
        <w:t>We did not compare exponential phase to stationary phase samples, since this</w:t>
      </w:r>
      <w:r w:rsidR="00FE78EA">
        <w:t xml:space="preserve"> comparison was done in depth previously</w:t>
      </w:r>
      <w:r w:rsidR="002542F9">
        <w:fldChar w:fldCharType="begin"/>
      </w:r>
      <w:r w:rsidR="00150EA6">
        <w:instrText xml:space="preserve"> ADDIN ZOTERO_ITEM CSL_CITATION {"citationID":"GerBkcZh","properties":{"formattedCitation":"{\\rtf \\super 10\\nosupersub{}}","plainCitation":"10"},"citationItems":[{"id":236,"uris":["http://zotero.org/users/local/FOPKHRFW/items/2MT26SD4"],"uri":["http://zotero.org/users/local/FOPKHRFW/items/2MT26SD4"],"itemData":{"id":236,"type":"article-journal","title":"Controlled Measurement and Comparative Analysis of Cellular Components in E. coli Reveals Broad Regulatory Changes in Response to Glucose Starvation","container-title":"PLoS Computational Biology","volume":"11","issue":"8","source":"PubMed Central","abstract":"How do bacteria regulate their cellular physiology in response to starvation? Here, we present a detailed characterization of Escherichia coli growth and starvation over a time-course lasting two weeks. We have measured multiple cellular components, including RNA and proteins at deep genomic coverage, as well as lipid modifications and flux through central metabolism. Our study focuses on the physiological response of E. coli in stationary phase as a result of being starved for glucose, not on the genetic adaptation of E. coli to utilize alternative nutrients. In our analysis, we have taken advantage of the temporal correlations within and among RNA and protein abundances to identify systematic trends in gene regulation. Specifically, we have developed a general computational strategy for classifying expression-profile time courses into distinct categories in an unbiased manner. We have also developed, from dynamic models of gene expression, a framework to characterize protein degradation patterns based on the observed temporal relationships between mRNA and protein abundances. By comparing and contrasting our transcriptomic and proteomic data, we have identified several broad physiological trends in the E. coli starvation response. Strikingly, mRNAs are widely down-regulated in response to glucose starvation, presumably as a strategy for reducing new protein synthesis. By contrast, protein abundances display more varied responses. The abundances of many proteins involved in energy-intensive processes mirror the corresponding mRNA profiles while proteins involved in nutrient metabolism remain abundant even though their corresponding mRNAs are down-regulated., Bacteria frequently experience starvation conditions in their natural environments. Yet how they modify their physiology in response to these conditions remains poorly understood. Here, we performed a detailed, two-week starvation experiment in E. coli. We exhaustively monitored changes in cellular components, such as RNA and protein abundances, over time. We subsequently compared and contrasted these measurements using novel computational approaches we developed specifically for analyzing gene-expression time-course data. Using these approaches, we could identify systematic trends in the E. coli starvation response. In particular, we found that cells systematically limit mRNA and protein production, degrade proteins involved in energy-intensive processes, and maintain or increase the amount of proteins involved in energy production. Thus, the bacteria assume a cellular state in which their ongoing energy use is limited while they are poised to take advantage of any nutrients that may become available.","URL":"http://www.ncbi.nlm.nih.gov/pmc/articles/PMC4537216/","DOI":"10.1371/journal.pcbi.1004400","ISSN":"1553-734X","note":"PMID: 26275208\nPMCID: PMC4537216","journalAbbreviation":"PLoS Comput Biol","author":[{"family":"Houser","given":"John R."},{"family":"Barnhart","given":"Craig"},{"family":"Boutz","given":"Daniel R."},{"family":"Carroll","given":"Sean M."},{"family":"Dasgupta","given":"Aurko"},{"family":"Michener","given":"Joshua K."},{"family":"Needham","given":"Brittany D."},{"family":"Papoulas","given":"Ophelia"},{"family":"Sridhara","given":"Viswanadham"},{"family":"Sydykova","given":"Dariya K."},{"family":"Marx","given":"Christopher J."},{"family":"Trent","given":"M. Stephen"},{"family":"Barrick","given":"Jeffrey E."},{"family":"Marcotte","given":"Edward M."},{"family":"Wilke","given":"Claus O."}],"issued":{"date-parts":[["2015",8,14]]},"accessed":{"date-parts":[["2016",9,27]]},"PMID":"26275208","PMCID":"PMC4537216"}}],"schema":"https://github.com/citation-style-language/schema/raw/master/csl-citation.json"} </w:instrText>
      </w:r>
      <w:r w:rsidR="002542F9">
        <w:fldChar w:fldCharType="separate"/>
      </w:r>
      <w:r w:rsidR="00150EA6" w:rsidRPr="0083485A">
        <w:rPr>
          <w:rFonts w:ascii="Calibri"/>
          <w:vertAlign w:val="superscript"/>
        </w:rPr>
        <w:t>10</w:t>
      </w:r>
      <w:r w:rsidR="002542F9">
        <w:fldChar w:fldCharType="end"/>
      </w:r>
      <w:r w:rsidR="002542F9">
        <w:t xml:space="preserve"> for samples grown on glucose and with base </w:t>
      </w:r>
      <w:r w:rsidR="00AB5C64">
        <w:t>Na</w:t>
      </w:r>
      <w:r w:rsidR="00AB5C64" w:rsidRPr="00AC2FB8">
        <w:rPr>
          <w:vertAlign w:val="superscript"/>
        </w:rPr>
        <w:t>+</w:t>
      </w:r>
      <w:r w:rsidR="00AB5C64">
        <w:t xml:space="preserve"> and Mg</w:t>
      </w:r>
      <w:r w:rsidR="00AB5C64" w:rsidRPr="00AC2FB8">
        <w:rPr>
          <w:vertAlign w:val="superscript"/>
        </w:rPr>
        <w:t>2+</w:t>
      </w:r>
      <w:r w:rsidR="00AB5C64">
        <w:t xml:space="preserve"> </w:t>
      </w:r>
      <w:r w:rsidR="002542F9">
        <w:t>concentrations.</w:t>
      </w:r>
    </w:p>
    <w:p w14:paraId="6BC63E9A" w14:textId="77777777" w:rsidR="00E825C7" w:rsidRDefault="00E825C7" w:rsidP="00315216"/>
    <w:p w14:paraId="7AEB109B" w14:textId="41C44C83" w:rsidR="00D81A7B" w:rsidRPr="00EF1638" w:rsidRDefault="00EF1638" w:rsidP="00D81A7B">
      <w:pPr>
        <w:rPr>
          <w:rFonts w:ascii="Courier New" w:hAnsi="Courier New" w:cs="Courier New"/>
          <w:sz w:val="22"/>
        </w:rPr>
      </w:pPr>
      <w:r>
        <w:t xml:space="preserve">We </w:t>
      </w:r>
      <w:r w:rsidR="00AB5C64">
        <w:t xml:space="preserve">corrected for possible batch effects by including batch number as a predictor variable in the </w:t>
      </w:r>
      <w:r w:rsidR="00E825C7">
        <w:t>design formula</w:t>
      </w:r>
      <w:r w:rsidR="00784F24">
        <w:t xml:space="preserve"> </w:t>
      </w:r>
      <w:r w:rsidR="00AB5C64">
        <w:t>of DE</w:t>
      </w:r>
      <w:r w:rsidR="00393FB7">
        <w:t>Seq2</w:t>
      </w:r>
      <w:r w:rsidR="00AB5C64">
        <w:t xml:space="preserve">. In general, our design formula was </w:t>
      </w:r>
      <w:r w:rsidR="00AB5C64" w:rsidRPr="00AB5C64">
        <w:rPr>
          <w:rFonts w:ascii="Courier" w:hAnsi="Courier"/>
        </w:rPr>
        <w:t>~ batch_number + variable_of_interest</w:t>
      </w:r>
      <w:r w:rsidR="00AB5C64">
        <w:t>, where</w:t>
      </w:r>
      <w:r w:rsidR="00393FB7">
        <w:t xml:space="preserve"> </w:t>
      </w:r>
      <w:r w:rsidR="00AB5C64" w:rsidRPr="00AB5C64">
        <w:rPr>
          <w:rFonts w:ascii="Courier" w:hAnsi="Courier"/>
        </w:rPr>
        <w:t>variable_of_interest</w:t>
      </w:r>
      <w:r w:rsidR="00AB5C64">
        <w:t xml:space="preserve"> was either a categorical variable </w:t>
      </w:r>
      <w:r w:rsidR="00B1332D">
        <w:t>representing the carbons source or growth phase (exponential or stationary) or a quantitative variable representing Na</w:t>
      </w:r>
      <w:r w:rsidR="00B1332D" w:rsidRPr="00AC2FB8">
        <w:rPr>
          <w:vertAlign w:val="superscript"/>
        </w:rPr>
        <w:t>+</w:t>
      </w:r>
      <w:r w:rsidR="00B1332D">
        <w:t xml:space="preserve"> level or </w:t>
      </w:r>
      <w:r w:rsidR="00AC2FB8">
        <w:t>Mg</w:t>
      </w:r>
      <w:r w:rsidR="00AC2FB8" w:rsidRPr="00AC2FB8">
        <w:rPr>
          <w:vertAlign w:val="superscript"/>
        </w:rPr>
        <w:t>2+</w:t>
      </w:r>
      <w:r w:rsidR="00AC2FB8">
        <w:t xml:space="preserve"> level</w:t>
      </w:r>
      <w:r w:rsidR="00D81A7B" w:rsidRPr="00D81A7B">
        <w:t>.</w:t>
      </w:r>
    </w:p>
    <w:p w14:paraId="33C6F7E1" w14:textId="77777777" w:rsidR="00460421" w:rsidRDefault="00460421" w:rsidP="00315216"/>
    <w:p w14:paraId="61FF31ED" w14:textId="723D7789" w:rsidR="0018344D" w:rsidRPr="00DD4E2A" w:rsidRDefault="00460421" w:rsidP="0018344D">
      <w:r>
        <w:t>We considered genes as differentially expressed between two conditions if their log</w:t>
      </w:r>
      <w:r w:rsidRPr="00460421">
        <w:rPr>
          <w:vertAlign w:val="subscript"/>
        </w:rPr>
        <w:t>2</w:t>
      </w:r>
      <w:r>
        <w:t xml:space="preserve"> fold change was &gt;</w:t>
      </w:r>
      <w:r w:rsidR="00B1332D">
        <w:t xml:space="preserve"> </w:t>
      </w:r>
      <w:r>
        <w:t xml:space="preserve">1 and their FDR-corrected </w:t>
      </w:r>
      <w:r w:rsidRPr="00460421">
        <w:rPr>
          <w:i/>
        </w:rPr>
        <w:t>P</w:t>
      </w:r>
      <w:r>
        <w:t xml:space="preserve"> value &lt;</w:t>
      </w:r>
      <w:r w:rsidR="00B1332D">
        <w:t xml:space="preserve"> </w:t>
      </w:r>
      <w:r>
        <w:t>0.05.</w:t>
      </w:r>
      <w:r w:rsidR="0018344D">
        <w:t xml:space="preserve"> </w:t>
      </w:r>
      <w:r w:rsidR="00DD4E2A">
        <w:t>We subsequently annotated differentiall</w:t>
      </w:r>
      <w:r w:rsidR="00377566">
        <w:t>y</w:t>
      </w:r>
      <w:r w:rsidR="00DD4E2A">
        <w:t xml:space="preserve"> expressed genes with DAVID</w:t>
      </w:r>
      <w:r w:rsidR="0018344D" w:rsidRPr="00DD4E2A">
        <w:fldChar w:fldCharType="begin"/>
      </w:r>
      <w:r w:rsidR="00150EA6">
        <w:instrText xml:space="preserve"> ADDIN ZOTERO_ITEM CSL_CITATION {"citationID":"l3iqINv8","properties":{"formattedCitation":"{\\rtf \\super 18\\nosupersub{}}","plainCitation":"18"},"citationItems":[{"id":107,"uris":["http://zotero.org/users/local/FOPKHRFW/items/WWZZZ7C9"],"uri":["http://zotero.org/users/local/FOPKHRFW/items/WWZZZ7C9"],"itemData":{"id":107,"type":"article-journal","title":"Systematic and integrative analysis of large gene lists using DAVID bioinformatics resources","container-title":"Nature Protocols","page":"44-57","volume":"4","issue":"1","source":"www.nature.com","abstract":"DAVID bioinformatics resources consists of an integrated biological knowledgebase and analytic tools aimed at systematically extracting biological meaning from large gene/protein lists. This protocol explains how to use DAVID, a high-throughput and integrated data-mining environment, to analyze gene lists derived from high-throughput genomic experiments. The procedure first requires uploading a gene list containing any number of common gene identifiers followed by analysis using one or more text and pathway-mining tools such as gene functional classification, functional annotation chart or clustering and functional annotation table. By following this protocol, investigators are able to gain an in-depth understanding of the biological themes in lists of genes that are enriched in genome-scale studies.","DOI":"10.1038/nprot.2008.211","ISSN":"1754-2189","journalAbbreviation":"Nat. Protocols","language":"en","author":[{"family":"Huang","given":"Da Wei"},{"family":"Sherman","given":"Brad T."},{"family":"Lempicki","given":"Richard A."}],"issued":{"date-parts":[["2008",12]]}}}],"schema":"https://github.com/citation-style-language/schema/raw/master/csl-citation.json"} </w:instrText>
      </w:r>
      <w:r w:rsidR="0018344D" w:rsidRPr="00DD4E2A">
        <w:fldChar w:fldCharType="separate"/>
      </w:r>
      <w:r w:rsidR="00150EA6" w:rsidRPr="0083485A">
        <w:rPr>
          <w:rFonts w:ascii="Calibri"/>
          <w:vertAlign w:val="superscript"/>
        </w:rPr>
        <w:t>18</w:t>
      </w:r>
      <w:r w:rsidR="0018344D" w:rsidRPr="00DD4E2A">
        <w:fldChar w:fldCharType="end"/>
      </w:r>
      <w:r w:rsidR="005931D5">
        <w:t xml:space="preserve"> version 6.8 Beta released in May 2016. We considered</w:t>
      </w:r>
      <w:r w:rsidR="00DD4E2A" w:rsidRPr="00DD4E2A">
        <w:t xml:space="preserve"> both </w:t>
      </w:r>
      <w:r w:rsidR="0018344D" w:rsidRPr="00DD4E2A">
        <w:t>KEGG pathways</w:t>
      </w:r>
      <w:r w:rsidR="0018344D" w:rsidRPr="00DD4E2A">
        <w:fldChar w:fldCharType="begin"/>
      </w:r>
      <w:r w:rsidR="00150EA6">
        <w:instrText xml:space="preserve"> ADDIN ZOTERO_ITEM CSL_CITATION {"citationID":"X29iZdFY","properties":{"formattedCitation":"{\\rtf \\super 16\\nosupersub{}}","plainCitation":"16"},"citationItems":[{"id":156,"uris":["http://zotero.org/users/local/FOPKHRFW/items/2UIDQT8Z"],"uri":["http://zotero.org/users/local/FOPKHRFW/items/2UIDQT8Z"],"itemData":{"id":156,"type":"article-journal","title":"KEGG: Kyoto Encyclopedia of Genes and Genomes","container-title":"Nucleic Acids Research","page":"27-30","volume":"28","issue":"1","source":"PubMed Central","abstract":"KEGG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).","ISSN":"0305-1048","note":"PMID: 10592173\nPMCID: PMC102409","shortTitle":"KEGG","journalAbbreviation":"Nucleic Acids Res","author":[{"family":"Kanehisa","given":"Minoru"},{"family":"Goto","given":"Susumu"}],"issued":{"date-parts":[["2000",1,1]]},"PMID":"10592173","PMCID":"PMC102409"}}],"schema":"https://github.com/citation-style-language/schema/raw/master/csl-citation.json"} </w:instrText>
      </w:r>
      <w:r w:rsidR="0018344D" w:rsidRPr="00DD4E2A">
        <w:fldChar w:fldCharType="separate"/>
      </w:r>
      <w:r w:rsidR="00150EA6" w:rsidRPr="0083485A">
        <w:rPr>
          <w:rFonts w:ascii="Calibri"/>
          <w:vertAlign w:val="superscript"/>
        </w:rPr>
        <w:t>16</w:t>
      </w:r>
      <w:r w:rsidR="0018344D" w:rsidRPr="00DD4E2A">
        <w:fldChar w:fldCharType="end"/>
      </w:r>
      <w:r w:rsidR="00DD4E2A" w:rsidRPr="00DD4E2A">
        <w:t xml:space="preserve"> and</w:t>
      </w:r>
      <w:r w:rsidR="0018344D" w:rsidRPr="00DD4E2A">
        <w:t xml:space="preserve"> GO annotations</w:t>
      </w:r>
      <w:r w:rsidR="0018344D" w:rsidRPr="00DD4E2A">
        <w:fldChar w:fldCharType="begin"/>
      </w:r>
      <w:r w:rsidR="00150EA6">
        <w:instrText xml:space="preserve"> ADDIN ZOTERO_ITEM CSL_CITATION {"citationID":"E8EhQkPD","properties":{"formattedCitation":"{\\rtf \\super 17\\nosupersub{}}","plainCitation":"17"},"citationItems":[{"id":159,"uris":["http://zotero.org/users/local/FOPKHRFW/items/VECM3P2V"],"uri":["http://zotero.org/users/local/FOPKHRFW/items/VECM3P2V"],"itemData":{"id":159,"type":"article-journal","title":"Gene Ontology: tool for the unification of biology","container-title":"Nature Genetics","page":"25-29","volume":"25","issue":"1","source":"www.nature.com","abstract":"Genomic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component.","DOI":"10.1038/75556","ISSN":"1061-4036","shortTitle":"Gene Ontology","journalAbbreviation":"Nat Genet","language":"en","author":[{"family":"Ashburner","given":"Michael"},{"family":"Ball","given":"Catherine A."},{"family":"Blake","given":"Judith A."},{"family":"Botstein","given":"David"},{"family":"Butler","given":"Heather"},{"family":"Cherry","given":"J. Michael"},{"family":"Davis","given":"Allan P."},{"family":"Dolinski","given":"Kara"},{"family":"Dwight","given":"Selina S."},{"family":"Eppig","given":"Janan T."},{"family":"Harris","given":"Midori A."},{"family":"Hill","given":"David P."},{"family":"Issel-Tarver","given":"Laurie"},{"family":"Kasarskis","given":"Andrew"},{"family":"Lewis","given":"Suzanna"},{"family":"Matese","given":"John C."},{"family":"Richardson","given":"Joel E."},{"family":"Ringwald","given":"Martin"},{"family":"Rubin","given":"Gerald M."},{"family":"Sherlock","given":"Gavin"}],"issued":{"date-parts":[["2000",5]]}}}],"schema":"https://github.com/citation-style-language/schema/raw/master/csl-citation.json"} </w:instrText>
      </w:r>
      <w:r w:rsidR="0018344D" w:rsidRPr="00DD4E2A">
        <w:fldChar w:fldCharType="separate"/>
      </w:r>
      <w:r w:rsidR="00150EA6" w:rsidRPr="0083485A">
        <w:rPr>
          <w:rFonts w:ascii="Calibri"/>
          <w:vertAlign w:val="superscript"/>
        </w:rPr>
        <w:t>17</w:t>
      </w:r>
      <w:r w:rsidR="0018344D" w:rsidRPr="00DD4E2A">
        <w:fldChar w:fldCharType="end"/>
      </w:r>
      <w:r w:rsidR="0018344D" w:rsidRPr="00DD4E2A">
        <w:t>.</w:t>
      </w:r>
    </w:p>
    <w:p w14:paraId="7320301A" w14:textId="4A7ABF06" w:rsidR="00460421" w:rsidRDefault="00460421" w:rsidP="00315216"/>
    <w:p w14:paraId="61BB309B" w14:textId="1277217F" w:rsidR="005346B9" w:rsidRDefault="005346B9" w:rsidP="005346B9">
      <w:pPr>
        <w:pStyle w:val="Heading3"/>
      </w:pPr>
      <w:r>
        <w:t>Statistical analysis and data availability</w:t>
      </w:r>
    </w:p>
    <w:p w14:paraId="654490E2" w14:textId="77777777" w:rsidR="005346B9" w:rsidRDefault="005346B9" w:rsidP="00315216"/>
    <w:p w14:paraId="4468D107" w14:textId="1D5D6E39" w:rsidR="00B1332D" w:rsidRDefault="005346B9" w:rsidP="00315216">
      <w:pPr>
        <w:rPr>
          <w:highlight w:val="yellow"/>
        </w:rPr>
      </w:pPr>
      <w:r>
        <w:t xml:space="preserve">All statistical analyses were performed in R. The relevant R scripts and processed data are available on github: </w:t>
      </w:r>
      <w:hyperlink r:id="rId13" w:history="1">
        <w:r w:rsidR="00B1332D" w:rsidRPr="003B22C5">
          <w:rPr>
            <w:rStyle w:val="Hyperlink"/>
          </w:rPr>
          <w:t>https://github.com/umutcaglar/ecoli_multiple_growth_conditions</w:t>
        </w:r>
      </w:hyperlink>
    </w:p>
    <w:p w14:paraId="7F4CAE1E" w14:textId="0427C958" w:rsidR="005346B9" w:rsidRPr="00DD4E2A" w:rsidRDefault="005346B9" w:rsidP="00315216">
      <w:r w:rsidRPr="00B1332D">
        <w:rPr>
          <w:color w:val="FF0000"/>
        </w:rPr>
        <w:t xml:space="preserve">Raw RNA reads and peptide spectra are </w:t>
      </w:r>
      <w:r w:rsidR="00B1332D" w:rsidRPr="00B1332D">
        <w:rPr>
          <w:color w:val="FF0000"/>
        </w:rPr>
        <w:t>being submitted to the appropriate repositories.</w:t>
      </w:r>
    </w:p>
    <w:p w14:paraId="5F0E86DB" w14:textId="2D509A84" w:rsidR="00315216" w:rsidRPr="00315216" w:rsidRDefault="00315216" w:rsidP="00315216">
      <w:pPr>
        <w:pStyle w:val="Heading2"/>
      </w:pPr>
      <w:commentRangeStart w:id="9"/>
      <w:r>
        <w:t>References</w:t>
      </w:r>
      <w:commentRangeEnd w:id="9"/>
      <w:r w:rsidR="009923DA">
        <w:rPr>
          <w:rStyle w:val="CommentReference"/>
          <w:rFonts w:eastAsiaTheme="minorEastAsia" w:cstheme="minorBidi"/>
          <w:b w:val="0"/>
          <w:bCs w:val="0"/>
          <w:color w:val="auto"/>
        </w:rPr>
        <w:commentReference w:id="9"/>
      </w:r>
    </w:p>
    <w:p w14:paraId="04D5B51C" w14:textId="509D6359" w:rsidR="004C5BF9" w:rsidRPr="004C5BF9" w:rsidRDefault="00FD014C" w:rsidP="004C5BF9">
      <w:pPr>
        <w:pStyle w:val="Bibliography"/>
        <w:rPr>
          <w:rFonts w:ascii="Calibri"/>
        </w:rPr>
      </w:pPr>
      <w:r>
        <w:fldChar w:fldCharType="begin"/>
      </w:r>
      <w:r w:rsidR="00150EA6">
        <w:instrText xml:space="preserve"> ADDIN ZOTERO_BIBL {"custom":[]} CSL_BIBLIOGRAPHY </w:instrText>
      </w:r>
      <w:r>
        <w:fldChar w:fldCharType="separate"/>
      </w:r>
      <w:r w:rsidR="004C5BF9" w:rsidRPr="004C5BF9">
        <w:rPr>
          <w:rFonts w:ascii="Calibri"/>
        </w:rPr>
        <w:t>1.</w:t>
      </w:r>
      <w:r w:rsidR="004C5BF9" w:rsidRPr="004C5BF9">
        <w:rPr>
          <w:rFonts w:ascii="Calibri"/>
        </w:rPr>
        <w:tab/>
        <w:t xml:space="preserve">Botstein, D. &amp; Risch, N. Discovering genotypes underlying human phenotypes: past successes for mendelian disease, future approaches for complex disease. </w:t>
      </w:r>
      <w:r w:rsidR="004C5BF9" w:rsidRPr="004C5BF9">
        <w:rPr>
          <w:rFonts w:ascii="Calibri"/>
          <w:i/>
          <w:iCs/>
        </w:rPr>
        <w:t>Nat. Genet.</w:t>
      </w:r>
      <w:r w:rsidR="004C5BF9" w:rsidRPr="004C5BF9">
        <w:rPr>
          <w:rFonts w:ascii="Calibri"/>
        </w:rPr>
        <w:t xml:space="preserve"> </w:t>
      </w:r>
      <w:r w:rsidR="004C5BF9" w:rsidRPr="004C5BF9">
        <w:rPr>
          <w:rFonts w:ascii="Calibri"/>
          <w:b/>
          <w:bCs/>
        </w:rPr>
        <w:t>33,</w:t>
      </w:r>
      <w:r w:rsidR="004C5BF9" w:rsidRPr="004C5BF9">
        <w:rPr>
          <w:rFonts w:ascii="Calibri"/>
        </w:rPr>
        <w:t xml:space="preserve"> 228–237 (2003).</w:t>
      </w:r>
    </w:p>
    <w:p w14:paraId="1591A9DF" w14:textId="77777777" w:rsidR="004C5BF9" w:rsidRPr="004C5BF9" w:rsidRDefault="004C5BF9" w:rsidP="004C5BF9">
      <w:pPr>
        <w:pStyle w:val="Bibliography"/>
        <w:rPr>
          <w:rFonts w:ascii="Calibri"/>
        </w:rPr>
      </w:pPr>
      <w:r w:rsidRPr="004C5BF9">
        <w:rPr>
          <w:rFonts w:ascii="Calibri"/>
        </w:rPr>
        <w:t>2.</w:t>
      </w:r>
      <w:r w:rsidRPr="004C5BF9">
        <w:rPr>
          <w:rFonts w:ascii="Calibri"/>
        </w:rPr>
        <w:tab/>
        <w:t xml:space="preserve">Zhang, W., Li, F. &amp; Nie, L. Integrating multiple ‘omics’ analysis for microbial biology: application and methodologies. </w:t>
      </w:r>
      <w:r w:rsidRPr="004C5BF9">
        <w:rPr>
          <w:rFonts w:ascii="Calibri"/>
          <w:i/>
          <w:iCs/>
        </w:rPr>
        <w:t>Microbiology</w:t>
      </w:r>
      <w:r w:rsidRPr="004C5BF9">
        <w:rPr>
          <w:rFonts w:ascii="Calibri"/>
        </w:rPr>
        <w:t xml:space="preserve"> </w:t>
      </w:r>
      <w:r w:rsidRPr="004C5BF9">
        <w:rPr>
          <w:rFonts w:ascii="Calibri"/>
          <w:b/>
          <w:bCs/>
        </w:rPr>
        <w:t>156,</w:t>
      </w:r>
      <w:r w:rsidRPr="004C5BF9">
        <w:rPr>
          <w:rFonts w:ascii="Calibri"/>
        </w:rPr>
        <w:t xml:space="preserve"> 287–301 (2010).</w:t>
      </w:r>
    </w:p>
    <w:p w14:paraId="102E9A6B" w14:textId="77777777" w:rsidR="004C5BF9" w:rsidRPr="004C5BF9" w:rsidRDefault="004C5BF9" w:rsidP="004C5BF9">
      <w:pPr>
        <w:pStyle w:val="Bibliography"/>
        <w:rPr>
          <w:rFonts w:ascii="Calibri"/>
        </w:rPr>
      </w:pPr>
      <w:r w:rsidRPr="004C5BF9">
        <w:rPr>
          <w:rFonts w:ascii="Calibri"/>
        </w:rPr>
        <w:t>3.</w:t>
      </w:r>
      <w:r w:rsidRPr="004C5BF9">
        <w:rPr>
          <w:rFonts w:ascii="Calibri"/>
        </w:rPr>
        <w:tab/>
        <w:t xml:space="preserve">Joyce, A. R. &amp; Palsson, B. Ø. The model organism as a system: integrating ‘omics’ data sets. </w:t>
      </w:r>
      <w:r w:rsidRPr="004C5BF9">
        <w:rPr>
          <w:rFonts w:ascii="Calibri"/>
          <w:i/>
          <w:iCs/>
        </w:rPr>
        <w:t>Nat. Rev. Mol. Cell Biol.</w:t>
      </w:r>
      <w:r w:rsidRPr="004C5BF9">
        <w:rPr>
          <w:rFonts w:ascii="Calibri"/>
        </w:rPr>
        <w:t xml:space="preserve"> </w:t>
      </w:r>
      <w:r w:rsidRPr="004C5BF9">
        <w:rPr>
          <w:rFonts w:ascii="Calibri"/>
          <w:b/>
          <w:bCs/>
        </w:rPr>
        <w:t>7,</w:t>
      </w:r>
      <w:r w:rsidRPr="004C5BF9">
        <w:rPr>
          <w:rFonts w:ascii="Calibri"/>
        </w:rPr>
        <w:t xml:space="preserve"> 198–210 (2006).</w:t>
      </w:r>
    </w:p>
    <w:p w14:paraId="66E6BC82" w14:textId="77777777" w:rsidR="004C5BF9" w:rsidRPr="004C5BF9" w:rsidRDefault="004C5BF9" w:rsidP="004C5BF9">
      <w:pPr>
        <w:pStyle w:val="Bibliography"/>
        <w:rPr>
          <w:rFonts w:ascii="Calibri"/>
        </w:rPr>
      </w:pPr>
      <w:r w:rsidRPr="004C5BF9">
        <w:rPr>
          <w:rFonts w:ascii="Calibri"/>
        </w:rPr>
        <w:t>4.</w:t>
      </w:r>
      <w:r w:rsidRPr="004C5BF9">
        <w:rPr>
          <w:rFonts w:ascii="Calibri"/>
        </w:rPr>
        <w:tab/>
        <w:t xml:space="preserve">Ideker, T. </w:t>
      </w:r>
      <w:r w:rsidRPr="004C5BF9">
        <w:rPr>
          <w:rFonts w:ascii="Calibri"/>
          <w:i/>
          <w:iCs/>
        </w:rPr>
        <w:t>et al.</w:t>
      </w:r>
      <w:r w:rsidRPr="004C5BF9">
        <w:rPr>
          <w:rFonts w:ascii="Calibri"/>
        </w:rPr>
        <w:t xml:space="preserve"> Integrated Genomic and Proteomic Analyses of a Systematically Perturbed Metabolic Network. </w:t>
      </w:r>
      <w:r w:rsidRPr="004C5BF9">
        <w:rPr>
          <w:rFonts w:ascii="Calibri"/>
          <w:i/>
          <w:iCs/>
        </w:rPr>
        <w:t>Science</w:t>
      </w:r>
      <w:r w:rsidRPr="004C5BF9">
        <w:rPr>
          <w:rFonts w:ascii="Calibri"/>
        </w:rPr>
        <w:t xml:space="preserve"> </w:t>
      </w:r>
      <w:r w:rsidRPr="004C5BF9">
        <w:rPr>
          <w:rFonts w:ascii="Calibri"/>
          <w:b/>
          <w:bCs/>
        </w:rPr>
        <w:t>292,</w:t>
      </w:r>
      <w:r w:rsidRPr="004C5BF9">
        <w:rPr>
          <w:rFonts w:ascii="Calibri"/>
        </w:rPr>
        <w:t xml:space="preserve"> 929–934 (2001).</w:t>
      </w:r>
    </w:p>
    <w:p w14:paraId="3CDAA590" w14:textId="77777777" w:rsidR="004C5BF9" w:rsidRPr="004C5BF9" w:rsidRDefault="004C5BF9" w:rsidP="004C5BF9">
      <w:pPr>
        <w:pStyle w:val="Bibliography"/>
        <w:rPr>
          <w:rFonts w:ascii="Calibri"/>
        </w:rPr>
      </w:pPr>
      <w:r w:rsidRPr="004C5BF9">
        <w:rPr>
          <w:rFonts w:ascii="Calibri"/>
        </w:rPr>
        <w:t>5.</w:t>
      </w:r>
      <w:r w:rsidRPr="004C5BF9">
        <w:rPr>
          <w:rFonts w:ascii="Calibri"/>
        </w:rPr>
        <w:tab/>
        <w:t xml:space="preserve">Vogel, C. &amp; Marcotte, E. M. Insights into the regulation of protein abundance from proteomic and transcriptomic analyses. </w:t>
      </w:r>
      <w:r w:rsidRPr="004C5BF9">
        <w:rPr>
          <w:rFonts w:ascii="Calibri"/>
          <w:i/>
          <w:iCs/>
        </w:rPr>
        <w:t>Nat. Rev. Genet.</w:t>
      </w:r>
      <w:r w:rsidRPr="004C5BF9">
        <w:rPr>
          <w:rFonts w:ascii="Calibri"/>
        </w:rPr>
        <w:t xml:space="preserve"> </w:t>
      </w:r>
      <w:r w:rsidRPr="004C5BF9">
        <w:rPr>
          <w:rFonts w:ascii="Calibri"/>
          <w:b/>
          <w:bCs/>
        </w:rPr>
        <w:t>13,</w:t>
      </w:r>
      <w:r w:rsidRPr="004C5BF9">
        <w:rPr>
          <w:rFonts w:ascii="Calibri"/>
        </w:rPr>
        <w:t xml:space="preserve"> 227–232 (2012).</w:t>
      </w:r>
    </w:p>
    <w:p w14:paraId="2B0E5317" w14:textId="77777777" w:rsidR="004C5BF9" w:rsidRPr="004C5BF9" w:rsidRDefault="004C5BF9" w:rsidP="004C5BF9">
      <w:pPr>
        <w:pStyle w:val="Bibliography"/>
        <w:rPr>
          <w:rFonts w:ascii="Calibri"/>
        </w:rPr>
      </w:pPr>
      <w:r w:rsidRPr="004C5BF9">
        <w:rPr>
          <w:rFonts w:ascii="Calibri"/>
        </w:rPr>
        <w:t>6.</w:t>
      </w:r>
      <w:r w:rsidRPr="004C5BF9">
        <w:rPr>
          <w:rFonts w:ascii="Calibri"/>
        </w:rPr>
        <w:tab/>
        <w:t xml:space="preserve">Lee, S. Y. High cell-density culture of Escherichia coli. </w:t>
      </w:r>
      <w:r w:rsidRPr="004C5BF9">
        <w:rPr>
          <w:rFonts w:ascii="Calibri"/>
          <w:i/>
          <w:iCs/>
        </w:rPr>
        <w:t>Trends Biotechnol.</w:t>
      </w:r>
      <w:r w:rsidRPr="004C5BF9">
        <w:rPr>
          <w:rFonts w:ascii="Calibri"/>
        </w:rPr>
        <w:t xml:space="preserve"> </w:t>
      </w:r>
      <w:r w:rsidRPr="004C5BF9">
        <w:rPr>
          <w:rFonts w:ascii="Calibri"/>
          <w:b/>
          <w:bCs/>
        </w:rPr>
        <w:t>14,</w:t>
      </w:r>
      <w:r w:rsidRPr="004C5BF9">
        <w:rPr>
          <w:rFonts w:ascii="Calibri"/>
        </w:rPr>
        <w:t xml:space="preserve"> 98–105 (1996).</w:t>
      </w:r>
    </w:p>
    <w:p w14:paraId="5F9661A9" w14:textId="77777777" w:rsidR="004C5BF9" w:rsidRPr="004C5BF9" w:rsidRDefault="004C5BF9" w:rsidP="004C5BF9">
      <w:pPr>
        <w:pStyle w:val="Bibliography"/>
        <w:rPr>
          <w:rFonts w:ascii="Calibri"/>
        </w:rPr>
      </w:pPr>
      <w:r w:rsidRPr="004C5BF9">
        <w:rPr>
          <w:rFonts w:ascii="Calibri"/>
        </w:rPr>
        <w:t>7.</w:t>
      </w:r>
      <w:r w:rsidRPr="004C5BF9">
        <w:rPr>
          <w:rFonts w:ascii="Calibri"/>
        </w:rPr>
        <w:tab/>
        <w:t xml:space="preserve">Blattner, F. R. </w:t>
      </w:r>
      <w:r w:rsidRPr="004C5BF9">
        <w:rPr>
          <w:rFonts w:ascii="Calibri"/>
          <w:i/>
          <w:iCs/>
        </w:rPr>
        <w:t>et al.</w:t>
      </w:r>
      <w:r w:rsidRPr="004C5BF9">
        <w:rPr>
          <w:rFonts w:ascii="Calibri"/>
        </w:rPr>
        <w:t xml:space="preserve"> The Complete Genome Sequence of Escherichia coli K-12. </w:t>
      </w:r>
      <w:r w:rsidRPr="004C5BF9">
        <w:rPr>
          <w:rFonts w:ascii="Calibri"/>
          <w:i/>
          <w:iCs/>
        </w:rPr>
        <w:t>Science</w:t>
      </w:r>
      <w:r w:rsidRPr="004C5BF9">
        <w:rPr>
          <w:rFonts w:ascii="Calibri"/>
        </w:rPr>
        <w:t xml:space="preserve"> </w:t>
      </w:r>
      <w:r w:rsidRPr="004C5BF9">
        <w:rPr>
          <w:rFonts w:ascii="Calibri"/>
          <w:b/>
          <w:bCs/>
        </w:rPr>
        <w:t>277,</w:t>
      </w:r>
      <w:r w:rsidRPr="004C5BF9">
        <w:rPr>
          <w:rFonts w:ascii="Calibri"/>
        </w:rPr>
        <w:t xml:space="preserve"> 1453–1462 (1997).</w:t>
      </w:r>
    </w:p>
    <w:p w14:paraId="272D751A" w14:textId="77777777" w:rsidR="004C5BF9" w:rsidRPr="004C5BF9" w:rsidRDefault="004C5BF9" w:rsidP="004C5BF9">
      <w:pPr>
        <w:pStyle w:val="Bibliography"/>
        <w:rPr>
          <w:rFonts w:ascii="Calibri"/>
        </w:rPr>
      </w:pPr>
      <w:r w:rsidRPr="004C5BF9">
        <w:rPr>
          <w:rFonts w:ascii="Calibri"/>
        </w:rPr>
        <w:t>8.</w:t>
      </w:r>
      <w:r w:rsidRPr="004C5BF9">
        <w:rPr>
          <w:rFonts w:ascii="Calibri"/>
        </w:rPr>
        <w:tab/>
        <w:t xml:space="preserve">Yoon, S. H., Han, M.-J., Lee, S. Y., Jeong, K. J. &amp; Yoo, J.-S. Combined transcriptome and proteome analysis of Escherichia coli during high cell density culture. </w:t>
      </w:r>
      <w:r w:rsidRPr="004C5BF9">
        <w:rPr>
          <w:rFonts w:ascii="Calibri"/>
          <w:i/>
          <w:iCs/>
        </w:rPr>
        <w:t>Biotechnol. Bioeng.</w:t>
      </w:r>
      <w:r w:rsidRPr="004C5BF9">
        <w:rPr>
          <w:rFonts w:ascii="Calibri"/>
        </w:rPr>
        <w:t xml:space="preserve"> </w:t>
      </w:r>
      <w:r w:rsidRPr="004C5BF9">
        <w:rPr>
          <w:rFonts w:ascii="Calibri"/>
          <w:b/>
          <w:bCs/>
        </w:rPr>
        <w:t>81,</w:t>
      </w:r>
      <w:r w:rsidRPr="004C5BF9">
        <w:rPr>
          <w:rFonts w:ascii="Calibri"/>
        </w:rPr>
        <w:t xml:space="preserve"> 753–767 (2003).</w:t>
      </w:r>
    </w:p>
    <w:p w14:paraId="15F21EB8" w14:textId="77777777" w:rsidR="004C5BF9" w:rsidRPr="004C5BF9" w:rsidRDefault="004C5BF9" w:rsidP="004C5BF9">
      <w:pPr>
        <w:pStyle w:val="Bibliography"/>
        <w:rPr>
          <w:rFonts w:ascii="Calibri"/>
        </w:rPr>
      </w:pPr>
      <w:r w:rsidRPr="004C5BF9">
        <w:rPr>
          <w:rFonts w:ascii="Calibri"/>
        </w:rPr>
        <w:t>9.</w:t>
      </w:r>
      <w:r w:rsidRPr="004C5BF9">
        <w:rPr>
          <w:rFonts w:ascii="Calibri"/>
        </w:rPr>
        <w:tab/>
        <w:t xml:space="preserve">Gadgil, M., Kapur, V. &amp; Hu, W.-S. Transcriptional response of Escherichia coli to temperature shift. </w:t>
      </w:r>
      <w:r w:rsidRPr="004C5BF9">
        <w:rPr>
          <w:rFonts w:ascii="Calibri"/>
          <w:i/>
          <w:iCs/>
        </w:rPr>
        <w:t>Biotechnol. Prog.</w:t>
      </w:r>
      <w:r w:rsidRPr="004C5BF9">
        <w:rPr>
          <w:rFonts w:ascii="Calibri"/>
        </w:rPr>
        <w:t xml:space="preserve"> </w:t>
      </w:r>
      <w:r w:rsidRPr="004C5BF9">
        <w:rPr>
          <w:rFonts w:ascii="Calibri"/>
          <w:b/>
          <w:bCs/>
        </w:rPr>
        <w:t>21,</w:t>
      </w:r>
      <w:r w:rsidRPr="004C5BF9">
        <w:rPr>
          <w:rFonts w:ascii="Calibri"/>
        </w:rPr>
        <w:t xml:space="preserve"> 689–699 (2005).</w:t>
      </w:r>
    </w:p>
    <w:p w14:paraId="04913C22" w14:textId="77777777" w:rsidR="004C5BF9" w:rsidRPr="004C5BF9" w:rsidRDefault="004C5BF9" w:rsidP="004C5BF9">
      <w:pPr>
        <w:pStyle w:val="Bibliography"/>
        <w:rPr>
          <w:rFonts w:ascii="Calibri"/>
        </w:rPr>
      </w:pPr>
      <w:r w:rsidRPr="004C5BF9">
        <w:rPr>
          <w:rFonts w:ascii="Calibri"/>
        </w:rPr>
        <w:t>10.</w:t>
      </w:r>
      <w:r w:rsidRPr="004C5BF9">
        <w:rPr>
          <w:rFonts w:ascii="Calibri"/>
        </w:rPr>
        <w:tab/>
        <w:t xml:space="preserve">Houser, J. R. </w:t>
      </w:r>
      <w:r w:rsidRPr="004C5BF9">
        <w:rPr>
          <w:rFonts w:ascii="Calibri"/>
          <w:i/>
          <w:iCs/>
        </w:rPr>
        <w:t>et al.</w:t>
      </w:r>
      <w:r w:rsidRPr="004C5BF9">
        <w:rPr>
          <w:rFonts w:ascii="Calibri"/>
        </w:rPr>
        <w:t xml:space="preserve"> Controlled Measurement and Comparative Analysis of Cellular Components in E. coli Reveals Broad Regulatory Changes in Response to Glucose Starvation. </w:t>
      </w:r>
      <w:r w:rsidRPr="004C5BF9">
        <w:rPr>
          <w:rFonts w:ascii="Calibri"/>
          <w:i/>
          <w:iCs/>
        </w:rPr>
        <w:t>PLoS Comput. Biol.</w:t>
      </w:r>
      <w:r w:rsidRPr="004C5BF9">
        <w:rPr>
          <w:rFonts w:ascii="Calibri"/>
        </w:rPr>
        <w:t xml:space="preserve"> </w:t>
      </w:r>
      <w:r w:rsidRPr="004C5BF9">
        <w:rPr>
          <w:rFonts w:ascii="Calibri"/>
          <w:b/>
          <w:bCs/>
        </w:rPr>
        <w:t>11,</w:t>
      </w:r>
      <w:r w:rsidRPr="004C5BF9">
        <w:rPr>
          <w:rFonts w:ascii="Calibri"/>
        </w:rPr>
        <w:t xml:space="preserve"> (2015).</w:t>
      </w:r>
    </w:p>
    <w:p w14:paraId="52BC9C2C" w14:textId="77777777" w:rsidR="004C5BF9" w:rsidRPr="004C5BF9" w:rsidRDefault="004C5BF9" w:rsidP="004C5BF9">
      <w:pPr>
        <w:pStyle w:val="Bibliography"/>
        <w:rPr>
          <w:rFonts w:ascii="Calibri"/>
        </w:rPr>
      </w:pPr>
      <w:r w:rsidRPr="004C5BF9">
        <w:rPr>
          <w:rFonts w:ascii="Calibri"/>
        </w:rPr>
        <w:t>11.</w:t>
      </w:r>
      <w:r w:rsidRPr="004C5BF9">
        <w:rPr>
          <w:rFonts w:ascii="Calibri"/>
        </w:rPr>
        <w:tab/>
        <w:t xml:space="preserve">Soufi, B., Krug, K., Harst, A. &amp; Macek, B. Characterization of the E. coli proteome and its modifications during growth and ethanol stress. </w:t>
      </w:r>
      <w:r w:rsidRPr="004C5BF9">
        <w:rPr>
          <w:rFonts w:ascii="Calibri"/>
          <w:i/>
          <w:iCs/>
        </w:rPr>
        <w:t>Front. Microbiol.</w:t>
      </w:r>
      <w:r w:rsidRPr="004C5BF9">
        <w:rPr>
          <w:rFonts w:ascii="Calibri"/>
        </w:rPr>
        <w:t xml:space="preserve"> </w:t>
      </w:r>
      <w:r w:rsidRPr="004C5BF9">
        <w:rPr>
          <w:rFonts w:ascii="Calibri"/>
          <w:b/>
          <w:bCs/>
        </w:rPr>
        <w:t>6,</w:t>
      </w:r>
      <w:r w:rsidRPr="004C5BF9">
        <w:rPr>
          <w:rFonts w:ascii="Calibri"/>
        </w:rPr>
        <w:t xml:space="preserve"> (2015).</w:t>
      </w:r>
    </w:p>
    <w:p w14:paraId="28C02A30" w14:textId="77777777" w:rsidR="004C5BF9" w:rsidRPr="004C5BF9" w:rsidRDefault="004C5BF9" w:rsidP="004C5BF9">
      <w:pPr>
        <w:pStyle w:val="Bibliography"/>
        <w:rPr>
          <w:rFonts w:ascii="Calibri"/>
        </w:rPr>
      </w:pPr>
      <w:r w:rsidRPr="004C5BF9">
        <w:rPr>
          <w:rFonts w:ascii="Calibri"/>
        </w:rPr>
        <w:t>12.</w:t>
      </w:r>
      <w:r w:rsidRPr="004C5BF9">
        <w:rPr>
          <w:rFonts w:ascii="Calibri"/>
        </w:rPr>
        <w:tab/>
        <w:t xml:space="preserve">Schmidt, A. </w:t>
      </w:r>
      <w:r w:rsidRPr="004C5BF9">
        <w:rPr>
          <w:rFonts w:ascii="Calibri"/>
          <w:i/>
          <w:iCs/>
        </w:rPr>
        <w:t>et al.</w:t>
      </w:r>
      <w:r w:rsidRPr="004C5BF9">
        <w:rPr>
          <w:rFonts w:ascii="Calibri"/>
        </w:rPr>
        <w:t xml:space="preserve"> The quantitative and condition-dependent Escherichia coli proteome. </w:t>
      </w:r>
      <w:r w:rsidRPr="004C5BF9">
        <w:rPr>
          <w:rFonts w:ascii="Calibri"/>
          <w:i/>
          <w:iCs/>
        </w:rPr>
        <w:t>Nat. Biotechnol.</w:t>
      </w:r>
      <w:r w:rsidRPr="004C5BF9">
        <w:rPr>
          <w:rFonts w:ascii="Calibri"/>
        </w:rPr>
        <w:t xml:space="preserve"> </w:t>
      </w:r>
      <w:r w:rsidRPr="004C5BF9">
        <w:rPr>
          <w:rFonts w:ascii="Calibri"/>
          <w:b/>
          <w:bCs/>
        </w:rPr>
        <w:t>advance online publication,</w:t>
      </w:r>
      <w:r w:rsidRPr="004C5BF9">
        <w:rPr>
          <w:rFonts w:ascii="Calibri"/>
        </w:rPr>
        <w:t xml:space="preserve"> (2015).</w:t>
      </w:r>
    </w:p>
    <w:p w14:paraId="6F1F43FC" w14:textId="77777777" w:rsidR="004C5BF9" w:rsidRPr="004C5BF9" w:rsidRDefault="004C5BF9" w:rsidP="004C5BF9">
      <w:pPr>
        <w:pStyle w:val="Bibliography"/>
        <w:rPr>
          <w:rFonts w:ascii="Calibri"/>
        </w:rPr>
      </w:pPr>
      <w:r w:rsidRPr="004C5BF9">
        <w:rPr>
          <w:rFonts w:ascii="Calibri"/>
        </w:rPr>
        <w:t>13.</w:t>
      </w:r>
      <w:r w:rsidRPr="004C5BF9">
        <w:rPr>
          <w:rFonts w:ascii="Calibri"/>
        </w:rPr>
        <w:tab/>
        <w:t xml:space="preserve">Lewis, N. E. </w:t>
      </w:r>
      <w:r w:rsidRPr="004C5BF9">
        <w:rPr>
          <w:rFonts w:ascii="Calibri"/>
          <w:i/>
          <w:iCs/>
        </w:rPr>
        <w:t>et al.</w:t>
      </w:r>
      <w:r w:rsidRPr="004C5BF9">
        <w:rPr>
          <w:rFonts w:ascii="Calibri"/>
        </w:rPr>
        <w:t xml:space="preserve"> Omic data from evolved E. coli are consistent with computed optimal growth from genome-scale models. </w:t>
      </w:r>
      <w:r w:rsidRPr="004C5BF9">
        <w:rPr>
          <w:rFonts w:ascii="Calibri"/>
          <w:i/>
          <w:iCs/>
        </w:rPr>
        <w:t>Mol. Syst. Biol.</w:t>
      </w:r>
      <w:r w:rsidRPr="004C5BF9">
        <w:rPr>
          <w:rFonts w:ascii="Calibri"/>
        </w:rPr>
        <w:t xml:space="preserve"> </w:t>
      </w:r>
      <w:r w:rsidRPr="004C5BF9">
        <w:rPr>
          <w:rFonts w:ascii="Calibri"/>
          <w:b/>
          <w:bCs/>
        </w:rPr>
        <w:t>6,</w:t>
      </w:r>
      <w:r w:rsidRPr="004C5BF9">
        <w:rPr>
          <w:rFonts w:ascii="Calibri"/>
        </w:rPr>
        <w:t xml:space="preserve"> 390 (2010).</w:t>
      </w:r>
    </w:p>
    <w:p w14:paraId="1D7FFE81" w14:textId="77777777" w:rsidR="004C5BF9" w:rsidRPr="004C5BF9" w:rsidRDefault="004C5BF9" w:rsidP="004C5BF9">
      <w:pPr>
        <w:pStyle w:val="Bibliography"/>
        <w:rPr>
          <w:rFonts w:ascii="Calibri"/>
        </w:rPr>
      </w:pPr>
      <w:r w:rsidRPr="004C5BF9">
        <w:rPr>
          <w:rFonts w:ascii="Calibri"/>
        </w:rPr>
        <w:t>14.</w:t>
      </w:r>
      <w:r w:rsidRPr="004C5BF9">
        <w:rPr>
          <w:rFonts w:ascii="Calibri"/>
        </w:rPr>
        <w:tab/>
        <w:t xml:space="preserve">Lewis, N. E., Cho, B.-K., Knight, E. M. &amp; Palsson, B. O. Gene Expression Profiling and the Use of Genome-Scale In Silico Models of Escherichia coli for Analysis: Providing Context for Content. </w:t>
      </w:r>
      <w:r w:rsidRPr="004C5BF9">
        <w:rPr>
          <w:rFonts w:ascii="Calibri"/>
          <w:i/>
          <w:iCs/>
        </w:rPr>
        <w:t>J. Bacteriol.</w:t>
      </w:r>
      <w:r w:rsidRPr="004C5BF9">
        <w:rPr>
          <w:rFonts w:ascii="Calibri"/>
        </w:rPr>
        <w:t xml:space="preserve"> </w:t>
      </w:r>
      <w:r w:rsidRPr="004C5BF9">
        <w:rPr>
          <w:rFonts w:ascii="Calibri"/>
          <w:b/>
          <w:bCs/>
        </w:rPr>
        <w:t>191,</w:t>
      </w:r>
      <w:r w:rsidRPr="004C5BF9">
        <w:rPr>
          <w:rFonts w:ascii="Calibri"/>
        </w:rPr>
        <w:t xml:space="preserve"> 3437–3444 (2009).</w:t>
      </w:r>
    </w:p>
    <w:p w14:paraId="52535A54" w14:textId="77777777" w:rsidR="004C5BF9" w:rsidRPr="004C5BF9" w:rsidRDefault="004C5BF9" w:rsidP="004C5BF9">
      <w:pPr>
        <w:pStyle w:val="Bibliography"/>
        <w:rPr>
          <w:rFonts w:ascii="Calibri"/>
        </w:rPr>
      </w:pPr>
      <w:r w:rsidRPr="004C5BF9">
        <w:rPr>
          <w:rFonts w:ascii="Calibri"/>
        </w:rPr>
        <w:t>15.</w:t>
      </w:r>
      <w:r w:rsidRPr="004C5BF9">
        <w:rPr>
          <w:rFonts w:ascii="Calibri"/>
        </w:rPr>
        <w:tab/>
        <w:t xml:space="preserve">Love, M. I., Huber, W. &amp; Anders, S. Moderated estimation of fold change and dispersion for RNA-seq data with DESeq2. </w:t>
      </w:r>
      <w:r w:rsidRPr="004C5BF9">
        <w:rPr>
          <w:rFonts w:ascii="Calibri"/>
          <w:i/>
          <w:iCs/>
        </w:rPr>
        <w:t>Genome Biol.</w:t>
      </w:r>
      <w:r w:rsidRPr="004C5BF9">
        <w:rPr>
          <w:rFonts w:ascii="Calibri"/>
        </w:rPr>
        <w:t xml:space="preserve"> </w:t>
      </w:r>
      <w:r w:rsidRPr="004C5BF9">
        <w:rPr>
          <w:rFonts w:ascii="Calibri"/>
          <w:b/>
          <w:bCs/>
        </w:rPr>
        <w:t>15,</w:t>
      </w:r>
      <w:r w:rsidRPr="004C5BF9">
        <w:rPr>
          <w:rFonts w:ascii="Calibri"/>
        </w:rPr>
        <w:t xml:space="preserve"> 550 (2014).</w:t>
      </w:r>
    </w:p>
    <w:p w14:paraId="62BD1C95" w14:textId="77777777" w:rsidR="004C5BF9" w:rsidRPr="004C5BF9" w:rsidRDefault="004C5BF9" w:rsidP="004C5BF9">
      <w:pPr>
        <w:pStyle w:val="Bibliography"/>
        <w:rPr>
          <w:rFonts w:ascii="Calibri"/>
        </w:rPr>
      </w:pPr>
      <w:r w:rsidRPr="004C5BF9">
        <w:rPr>
          <w:rFonts w:ascii="Calibri"/>
        </w:rPr>
        <w:t>16.</w:t>
      </w:r>
      <w:r w:rsidRPr="004C5BF9">
        <w:rPr>
          <w:rFonts w:ascii="Calibri"/>
        </w:rPr>
        <w:tab/>
        <w:t xml:space="preserve">Kanehisa, M. &amp; Goto, S. KEGG: Kyoto Encyclopedia of Genes and Genomes. </w:t>
      </w:r>
      <w:r w:rsidRPr="004C5BF9">
        <w:rPr>
          <w:rFonts w:ascii="Calibri"/>
          <w:i/>
          <w:iCs/>
        </w:rPr>
        <w:t>Nucleic Acids Res.</w:t>
      </w:r>
      <w:r w:rsidRPr="004C5BF9">
        <w:rPr>
          <w:rFonts w:ascii="Calibri"/>
        </w:rPr>
        <w:t xml:space="preserve"> </w:t>
      </w:r>
      <w:r w:rsidRPr="004C5BF9">
        <w:rPr>
          <w:rFonts w:ascii="Calibri"/>
          <w:b/>
          <w:bCs/>
        </w:rPr>
        <w:t>28,</w:t>
      </w:r>
      <w:r w:rsidRPr="004C5BF9">
        <w:rPr>
          <w:rFonts w:ascii="Calibri"/>
        </w:rPr>
        <w:t xml:space="preserve"> 27–30 (2000).</w:t>
      </w:r>
    </w:p>
    <w:p w14:paraId="0BFE78B1" w14:textId="77777777" w:rsidR="004C5BF9" w:rsidRPr="004C5BF9" w:rsidRDefault="004C5BF9" w:rsidP="004C5BF9">
      <w:pPr>
        <w:pStyle w:val="Bibliography"/>
        <w:rPr>
          <w:rFonts w:ascii="Calibri"/>
        </w:rPr>
      </w:pPr>
      <w:r w:rsidRPr="004C5BF9">
        <w:rPr>
          <w:rFonts w:ascii="Calibri"/>
        </w:rPr>
        <w:t>17.</w:t>
      </w:r>
      <w:r w:rsidRPr="004C5BF9">
        <w:rPr>
          <w:rFonts w:ascii="Calibri"/>
        </w:rPr>
        <w:tab/>
        <w:t xml:space="preserve">Ashburner, M. </w:t>
      </w:r>
      <w:r w:rsidRPr="004C5BF9">
        <w:rPr>
          <w:rFonts w:ascii="Calibri"/>
          <w:i/>
          <w:iCs/>
        </w:rPr>
        <w:t>et al.</w:t>
      </w:r>
      <w:r w:rsidRPr="004C5BF9">
        <w:rPr>
          <w:rFonts w:ascii="Calibri"/>
        </w:rPr>
        <w:t xml:space="preserve"> Gene Ontology: tool for the unification of biology. </w:t>
      </w:r>
      <w:r w:rsidRPr="004C5BF9">
        <w:rPr>
          <w:rFonts w:ascii="Calibri"/>
          <w:i/>
          <w:iCs/>
        </w:rPr>
        <w:t>Nat. Genet.</w:t>
      </w:r>
      <w:r w:rsidRPr="004C5BF9">
        <w:rPr>
          <w:rFonts w:ascii="Calibri"/>
        </w:rPr>
        <w:t xml:space="preserve"> </w:t>
      </w:r>
      <w:r w:rsidRPr="004C5BF9">
        <w:rPr>
          <w:rFonts w:ascii="Calibri"/>
          <w:b/>
          <w:bCs/>
        </w:rPr>
        <w:t>25,</w:t>
      </w:r>
      <w:r w:rsidRPr="004C5BF9">
        <w:rPr>
          <w:rFonts w:ascii="Calibri"/>
        </w:rPr>
        <w:t xml:space="preserve"> 25–29 (2000).</w:t>
      </w:r>
    </w:p>
    <w:p w14:paraId="3C68DBBE" w14:textId="77777777" w:rsidR="004C5BF9" w:rsidRPr="004C5BF9" w:rsidRDefault="004C5BF9" w:rsidP="004C5BF9">
      <w:pPr>
        <w:pStyle w:val="Bibliography"/>
        <w:rPr>
          <w:rFonts w:ascii="Calibri"/>
        </w:rPr>
      </w:pPr>
      <w:r w:rsidRPr="004C5BF9">
        <w:rPr>
          <w:rFonts w:ascii="Calibri"/>
        </w:rPr>
        <w:t>18.</w:t>
      </w:r>
      <w:r w:rsidRPr="004C5BF9">
        <w:rPr>
          <w:rFonts w:ascii="Calibri"/>
        </w:rPr>
        <w:tab/>
        <w:t xml:space="preserve">Huang, D. W., Sherman, B. T. &amp; Lempicki, R. A. Systematic and integrative analysis of large gene lists using DAVID bioinformatics resources. </w:t>
      </w:r>
      <w:r w:rsidRPr="004C5BF9">
        <w:rPr>
          <w:rFonts w:ascii="Calibri"/>
          <w:i/>
          <w:iCs/>
        </w:rPr>
        <w:t>Nat. Protoc.</w:t>
      </w:r>
      <w:r w:rsidRPr="004C5BF9">
        <w:rPr>
          <w:rFonts w:ascii="Calibri"/>
        </w:rPr>
        <w:t xml:space="preserve"> </w:t>
      </w:r>
      <w:r w:rsidRPr="004C5BF9">
        <w:rPr>
          <w:rFonts w:ascii="Calibri"/>
          <w:b/>
          <w:bCs/>
        </w:rPr>
        <w:t>4,</w:t>
      </w:r>
      <w:r w:rsidRPr="004C5BF9">
        <w:rPr>
          <w:rFonts w:ascii="Calibri"/>
        </w:rPr>
        <w:t xml:space="preserve"> 44–57 (2008).</w:t>
      </w:r>
    </w:p>
    <w:p w14:paraId="1DC2DFC4" w14:textId="77777777" w:rsidR="004C5BF9" w:rsidRPr="004C5BF9" w:rsidRDefault="004C5BF9" w:rsidP="004C5BF9">
      <w:pPr>
        <w:pStyle w:val="Bibliography"/>
        <w:rPr>
          <w:rFonts w:ascii="Calibri"/>
        </w:rPr>
      </w:pPr>
      <w:r w:rsidRPr="004C5BF9">
        <w:rPr>
          <w:rFonts w:ascii="Calibri"/>
        </w:rPr>
        <w:t>19.</w:t>
      </w:r>
      <w:r w:rsidRPr="004C5BF9">
        <w:rPr>
          <w:rFonts w:ascii="Calibri"/>
        </w:rPr>
        <w:tab/>
        <w:t xml:space="preserve">Shi, W., Li, C., Louise, C. J. &amp; Adler, J. Mechanism of adverse conditions causing lack of flagella in Escherichia coli. </w:t>
      </w:r>
      <w:r w:rsidRPr="004C5BF9">
        <w:rPr>
          <w:rFonts w:ascii="Calibri"/>
          <w:i/>
          <w:iCs/>
        </w:rPr>
        <w:t>J. Bacteriol.</w:t>
      </w:r>
      <w:r w:rsidRPr="004C5BF9">
        <w:rPr>
          <w:rFonts w:ascii="Calibri"/>
        </w:rPr>
        <w:t xml:space="preserve"> </w:t>
      </w:r>
      <w:r w:rsidRPr="004C5BF9">
        <w:rPr>
          <w:rFonts w:ascii="Calibri"/>
          <w:b/>
          <w:bCs/>
        </w:rPr>
        <w:t>175,</w:t>
      </w:r>
      <w:r w:rsidRPr="004C5BF9">
        <w:rPr>
          <w:rFonts w:ascii="Calibri"/>
        </w:rPr>
        <w:t xml:space="preserve"> 2236–2240 (1993).</w:t>
      </w:r>
    </w:p>
    <w:p w14:paraId="580F3094" w14:textId="77777777" w:rsidR="004C5BF9" w:rsidRPr="004C5BF9" w:rsidRDefault="004C5BF9" w:rsidP="004C5BF9">
      <w:pPr>
        <w:pStyle w:val="Bibliography"/>
        <w:rPr>
          <w:rFonts w:ascii="Calibri"/>
        </w:rPr>
      </w:pPr>
      <w:r w:rsidRPr="004C5BF9">
        <w:rPr>
          <w:rFonts w:ascii="Calibri"/>
        </w:rPr>
        <w:t>20.</w:t>
      </w:r>
      <w:r w:rsidRPr="004C5BF9">
        <w:rPr>
          <w:rFonts w:ascii="Calibri"/>
        </w:rPr>
        <w:tab/>
        <w:t xml:space="preserve">Braun, V., Hantke, K. &amp; Köster, W. Bacterial iron transport: mechanisms, genetics, and regulation. </w:t>
      </w:r>
      <w:r w:rsidRPr="004C5BF9">
        <w:rPr>
          <w:rFonts w:ascii="Calibri"/>
          <w:i/>
          <w:iCs/>
        </w:rPr>
        <w:t>Met. Ions Biol. Syst.</w:t>
      </w:r>
      <w:r w:rsidRPr="004C5BF9">
        <w:rPr>
          <w:rFonts w:ascii="Calibri"/>
        </w:rPr>
        <w:t xml:space="preserve"> </w:t>
      </w:r>
      <w:r w:rsidRPr="004C5BF9">
        <w:rPr>
          <w:rFonts w:ascii="Calibri"/>
          <w:b/>
          <w:bCs/>
        </w:rPr>
        <w:t>35,</w:t>
      </w:r>
      <w:r w:rsidRPr="004C5BF9">
        <w:rPr>
          <w:rFonts w:ascii="Calibri"/>
        </w:rPr>
        <w:t xml:space="preserve"> 67–145 (1998).</w:t>
      </w:r>
    </w:p>
    <w:p w14:paraId="59C77774" w14:textId="77777777" w:rsidR="004C5BF9" w:rsidRPr="004C5BF9" w:rsidRDefault="004C5BF9" w:rsidP="004C5BF9">
      <w:pPr>
        <w:pStyle w:val="Bibliography"/>
        <w:rPr>
          <w:rFonts w:ascii="Calibri"/>
        </w:rPr>
      </w:pPr>
      <w:r w:rsidRPr="004C5BF9">
        <w:rPr>
          <w:rFonts w:ascii="Calibri"/>
        </w:rPr>
        <w:t>21.</w:t>
      </w:r>
      <w:r w:rsidRPr="004C5BF9">
        <w:rPr>
          <w:rFonts w:ascii="Calibri"/>
        </w:rPr>
        <w:tab/>
        <w:t xml:space="preserve">Weissenborn, D. L., Wittekindt, N. &amp; Larson, T. J. Structure and regulation of the glpFK operon encoding glycerol diffusion facilitator and glycerol kinase of Escherichia coli K-12. </w:t>
      </w:r>
      <w:r w:rsidRPr="004C5BF9">
        <w:rPr>
          <w:rFonts w:ascii="Calibri"/>
          <w:i/>
          <w:iCs/>
        </w:rPr>
        <w:t>J. Biol. Chem.</w:t>
      </w:r>
      <w:r w:rsidRPr="004C5BF9">
        <w:rPr>
          <w:rFonts w:ascii="Calibri"/>
        </w:rPr>
        <w:t xml:space="preserve"> </w:t>
      </w:r>
      <w:r w:rsidRPr="004C5BF9">
        <w:rPr>
          <w:rFonts w:ascii="Calibri"/>
          <w:b/>
          <w:bCs/>
        </w:rPr>
        <w:t>267,</w:t>
      </w:r>
      <w:r w:rsidRPr="004C5BF9">
        <w:rPr>
          <w:rFonts w:ascii="Calibri"/>
        </w:rPr>
        <w:t xml:space="preserve"> 6122–6131 (1992).</w:t>
      </w:r>
    </w:p>
    <w:p w14:paraId="543E873D" w14:textId="77777777" w:rsidR="004C5BF9" w:rsidRPr="004C5BF9" w:rsidRDefault="004C5BF9" w:rsidP="004C5BF9">
      <w:pPr>
        <w:pStyle w:val="Bibliography"/>
        <w:rPr>
          <w:rFonts w:ascii="Calibri"/>
        </w:rPr>
      </w:pPr>
      <w:r w:rsidRPr="004C5BF9">
        <w:rPr>
          <w:rFonts w:ascii="Calibri"/>
        </w:rPr>
        <w:t>22.</w:t>
      </w:r>
      <w:r w:rsidRPr="004C5BF9">
        <w:rPr>
          <w:rFonts w:ascii="Calibri"/>
        </w:rPr>
        <w:tab/>
        <w:t xml:space="preserve">Fujita, Y., Nihashi, J. &amp; Fujita, T. The characterization and cloning of a gluconate (gnt) operon of Bacillus subtilis. </w:t>
      </w:r>
      <w:r w:rsidRPr="004C5BF9">
        <w:rPr>
          <w:rFonts w:ascii="Calibri"/>
          <w:i/>
          <w:iCs/>
        </w:rPr>
        <w:t>J. Gen. Microbiol.</w:t>
      </w:r>
      <w:r w:rsidRPr="004C5BF9">
        <w:rPr>
          <w:rFonts w:ascii="Calibri"/>
        </w:rPr>
        <w:t xml:space="preserve"> </w:t>
      </w:r>
      <w:r w:rsidRPr="004C5BF9">
        <w:rPr>
          <w:rFonts w:ascii="Calibri"/>
          <w:b/>
          <w:bCs/>
        </w:rPr>
        <w:t>132,</w:t>
      </w:r>
      <w:r w:rsidRPr="004C5BF9">
        <w:rPr>
          <w:rFonts w:ascii="Calibri"/>
        </w:rPr>
        <w:t xml:space="preserve"> 161–169 (1986).</w:t>
      </w:r>
    </w:p>
    <w:p w14:paraId="7DD710CA" w14:textId="77777777" w:rsidR="004C5BF9" w:rsidRPr="004C5BF9" w:rsidRDefault="004C5BF9" w:rsidP="004C5BF9">
      <w:pPr>
        <w:pStyle w:val="Bibliography"/>
        <w:rPr>
          <w:rFonts w:ascii="Calibri"/>
        </w:rPr>
      </w:pPr>
      <w:r w:rsidRPr="004C5BF9">
        <w:rPr>
          <w:rFonts w:ascii="Calibri"/>
        </w:rPr>
        <w:t>23.</w:t>
      </w:r>
      <w:r w:rsidRPr="004C5BF9">
        <w:rPr>
          <w:rFonts w:ascii="Calibri"/>
        </w:rPr>
        <w:tab/>
        <w:t xml:space="preserve">Bausch, C. </w:t>
      </w:r>
      <w:r w:rsidRPr="004C5BF9">
        <w:rPr>
          <w:rFonts w:ascii="Calibri"/>
          <w:i/>
          <w:iCs/>
        </w:rPr>
        <w:t>et al.</w:t>
      </w:r>
      <w:r w:rsidRPr="004C5BF9">
        <w:rPr>
          <w:rFonts w:ascii="Calibri"/>
        </w:rPr>
        <w:t xml:space="preserve"> Sequence analysis of the GntII (subsidiary) system for gluconate metabolism reveals a novel pathway for L-idonic acid catabolism in Escherichia coli. </w:t>
      </w:r>
      <w:r w:rsidRPr="004C5BF9">
        <w:rPr>
          <w:rFonts w:ascii="Calibri"/>
          <w:i/>
          <w:iCs/>
        </w:rPr>
        <w:t>J. Bacteriol.</w:t>
      </w:r>
      <w:r w:rsidRPr="004C5BF9">
        <w:rPr>
          <w:rFonts w:ascii="Calibri"/>
        </w:rPr>
        <w:t xml:space="preserve"> </w:t>
      </w:r>
      <w:r w:rsidRPr="004C5BF9">
        <w:rPr>
          <w:rFonts w:ascii="Calibri"/>
          <w:b/>
          <w:bCs/>
        </w:rPr>
        <w:t>180,</w:t>
      </w:r>
      <w:r w:rsidRPr="004C5BF9">
        <w:rPr>
          <w:rFonts w:ascii="Calibri"/>
        </w:rPr>
        <w:t xml:space="preserve"> 3704–3710 (1998).</w:t>
      </w:r>
    </w:p>
    <w:p w14:paraId="3EAC0939" w14:textId="77777777" w:rsidR="004C5BF9" w:rsidRPr="004C5BF9" w:rsidRDefault="004C5BF9" w:rsidP="004C5BF9">
      <w:pPr>
        <w:pStyle w:val="Bibliography"/>
        <w:rPr>
          <w:rFonts w:ascii="Calibri"/>
        </w:rPr>
      </w:pPr>
      <w:r w:rsidRPr="004C5BF9">
        <w:rPr>
          <w:rFonts w:ascii="Calibri"/>
        </w:rPr>
        <w:t>24.</w:t>
      </w:r>
      <w:r w:rsidRPr="004C5BF9">
        <w:rPr>
          <w:rFonts w:ascii="Calibri"/>
        </w:rPr>
        <w:tab/>
        <w:t xml:space="preserve">Dong, J. M., Taylor, J. S., Latour, D. J., Iuchi, S. &amp; Lin, E. C. Three overlapping lct genes involved in L-lactate utilization by Escherichia coli. </w:t>
      </w:r>
      <w:r w:rsidRPr="004C5BF9">
        <w:rPr>
          <w:rFonts w:ascii="Calibri"/>
          <w:i/>
          <w:iCs/>
        </w:rPr>
        <w:t>J. Bacteriol.</w:t>
      </w:r>
      <w:r w:rsidRPr="004C5BF9">
        <w:rPr>
          <w:rFonts w:ascii="Calibri"/>
        </w:rPr>
        <w:t xml:space="preserve"> </w:t>
      </w:r>
      <w:r w:rsidRPr="004C5BF9">
        <w:rPr>
          <w:rFonts w:ascii="Calibri"/>
          <w:b/>
          <w:bCs/>
        </w:rPr>
        <w:t>175,</w:t>
      </w:r>
      <w:r w:rsidRPr="004C5BF9">
        <w:rPr>
          <w:rFonts w:ascii="Calibri"/>
        </w:rPr>
        <w:t xml:space="preserve"> 6671–6678 (1993).</w:t>
      </w:r>
    </w:p>
    <w:p w14:paraId="68EAA2A7" w14:textId="77777777" w:rsidR="004C5BF9" w:rsidRPr="004C5BF9" w:rsidRDefault="004C5BF9" w:rsidP="004C5BF9">
      <w:pPr>
        <w:pStyle w:val="Bibliography"/>
        <w:rPr>
          <w:rFonts w:ascii="Calibri"/>
        </w:rPr>
      </w:pPr>
      <w:r w:rsidRPr="004C5BF9">
        <w:rPr>
          <w:rFonts w:ascii="Calibri"/>
        </w:rPr>
        <w:t>25.</w:t>
      </w:r>
      <w:r w:rsidRPr="004C5BF9">
        <w:rPr>
          <w:rFonts w:ascii="Calibri"/>
        </w:rPr>
        <w:tab/>
        <w:t xml:space="preserve">Gilad, Y. &amp; Mizrahi-Man, O. A reanalysis of mouse ENCODE comparative gene expression data. </w:t>
      </w:r>
      <w:r w:rsidRPr="004C5BF9">
        <w:rPr>
          <w:rFonts w:ascii="Calibri"/>
          <w:i/>
          <w:iCs/>
        </w:rPr>
        <w:t>F1000Research</w:t>
      </w:r>
      <w:r w:rsidRPr="004C5BF9">
        <w:rPr>
          <w:rFonts w:ascii="Calibri"/>
        </w:rPr>
        <w:t xml:space="preserve"> </w:t>
      </w:r>
      <w:r w:rsidRPr="004C5BF9">
        <w:rPr>
          <w:rFonts w:ascii="Calibri"/>
          <w:b/>
          <w:bCs/>
        </w:rPr>
        <w:t>4,</w:t>
      </w:r>
      <w:r w:rsidRPr="004C5BF9">
        <w:rPr>
          <w:rFonts w:ascii="Calibri"/>
        </w:rPr>
        <w:t xml:space="preserve"> 121 (2015).</w:t>
      </w:r>
    </w:p>
    <w:p w14:paraId="0C6EBD6F" w14:textId="77777777" w:rsidR="004C5BF9" w:rsidRPr="004C5BF9" w:rsidRDefault="004C5BF9" w:rsidP="004C5BF9">
      <w:pPr>
        <w:pStyle w:val="Bibliography"/>
        <w:rPr>
          <w:rFonts w:ascii="Calibri"/>
        </w:rPr>
      </w:pPr>
      <w:r w:rsidRPr="004C5BF9">
        <w:rPr>
          <w:rFonts w:ascii="Calibri"/>
        </w:rPr>
        <w:t>26.</w:t>
      </w:r>
      <w:r w:rsidRPr="004C5BF9">
        <w:rPr>
          <w:rFonts w:ascii="Calibri"/>
        </w:rPr>
        <w:tab/>
        <w:t xml:space="preserve">Zamboni, N., Fendt, S.-M., Rühl, M. &amp; Sauer, U. 13C-based metabolic flux analysis. </w:t>
      </w:r>
      <w:r w:rsidRPr="004C5BF9">
        <w:rPr>
          <w:rFonts w:ascii="Calibri"/>
          <w:i/>
          <w:iCs/>
        </w:rPr>
        <w:t>Nat. Protoc.</w:t>
      </w:r>
      <w:r w:rsidRPr="004C5BF9">
        <w:rPr>
          <w:rFonts w:ascii="Calibri"/>
        </w:rPr>
        <w:t xml:space="preserve"> </w:t>
      </w:r>
      <w:r w:rsidRPr="004C5BF9">
        <w:rPr>
          <w:rFonts w:ascii="Calibri"/>
          <w:b/>
          <w:bCs/>
        </w:rPr>
        <w:t>4,</w:t>
      </w:r>
      <w:r w:rsidRPr="004C5BF9">
        <w:rPr>
          <w:rFonts w:ascii="Calibri"/>
        </w:rPr>
        <w:t xml:space="preserve"> 878–892 (2009).</w:t>
      </w:r>
    </w:p>
    <w:p w14:paraId="0F65F9DC" w14:textId="77777777" w:rsidR="004C5BF9" w:rsidRPr="004C5BF9" w:rsidRDefault="004C5BF9" w:rsidP="004C5BF9">
      <w:pPr>
        <w:pStyle w:val="Bibliography"/>
        <w:rPr>
          <w:rFonts w:ascii="Calibri"/>
        </w:rPr>
      </w:pPr>
      <w:r w:rsidRPr="004C5BF9">
        <w:rPr>
          <w:rFonts w:ascii="Calibri"/>
        </w:rPr>
        <w:t>27.</w:t>
      </w:r>
      <w:r w:rsidRPr="004C5BF9">
        <w:rPr>
          <w:rFonts w:ascii="Calibri"/>
        </w:rPr>
        <w:tab/>
        <w:t xml:space="preserve">Zamboni, N., Fischer, E. &amp; Sauer, U. FiatFlux--a software for metabolic flux analysis from 13C-glucose experiments. </w:t>
      </w:r>
      <w:r w:rsidRPr="004C5BF9">
        <w:rPr>
          <w:rFonts w:ascii="Calibri"/>
          <w:i/>
          <w:iCs/>
        </w:rPr>
        <w:t>BMC Bioinformatics</w:t>
      </w:r>
      <w:r w:rsidRPr="004C5BF9">
        <w:rPr>
          <w:rFonts w:ascii="Calibri"/>
        </w:rPr>
        <w:t xml:space="preserve"> </w:t>
      </w:r>
      <w:r w:rsidRPr="004C5BF9">
        <w:rPr>
          <w:rFonts w:ascii="Calibri"/>
          <w:b/>
          <w:bCs/>
        </w:rPr>
        <w:t>6,</w:t>
      </w:r>
      <w:r w:rsidRPr="004C5BF9">
        <w:rPr>
          <w:rFonts w:ascii="Calibri"/>
        </w:rPr>
        <w:t xml:space="preserve"> 209 (2005).</w:t>
      </w:r>
    </w:p>
    <w:p w14:paraId="562F18AE" w14:textId="77777777" w:rsidR="004C5BF9" w:rsidRPr="004C5BF9" w:rsidRDefault="004C5BF9" w:rsidP="004C5BF9">
      <w:pPr>
        <w:pStyle w:val="Bibliography"/>
        <w:rPr>
          <w:rFonts w:ascii="Calibri"/>
        </w:rPr>
      </w:pPr>
      <w:r w:rsidRPr="004C5BF9">
        <w:rPr>
          <w:rFonts w:ascii="Calibri"/>
        </w:rPr>
        <w:t>28.</w:t>
      </w:r>
      <w:r w:rsidRPr="004C5BF9">
        <w:rPr>
          <w:rFonts w:ascii="Calibri"/>
        </w:rPr>
        <w:tab/>
        <w:t xml:space="preserve">Madhulatha, T. S. An Overview on Clustering Methods. </w:t>
      </w:r>
      <w:r w:rsidRPr="004C5BF9">
        <w:rPr>
          <w:rFonts w:ascii="Calibri"/>
          <w:i/>
          <w:iCs/>
        </w:rPr>
        <w:t>ArXiv12051117 Cs</w:t>
      </w:r>
      <w:r w:rsidRPr="004C5BF9">
        <w:rPr>
          <w:rFonts w:ascii="Calibri"/>
        </w:rPr>
        <w:t xml:space="preserve"> (2012).</w:t>
      </w:r>
    </w:p>
    <w:p w14:paraId="4932E739" w14:textId="04AF46A3" w:rsidR="0073706D" w:rsidRDefault="00FD014C" w:rsidP="0073706D">
      <w:pPr>
        <w:pStyle w:val="Heading2"/>
      </w:pPr>
      <w:r>
        <w:fldChar w:fldCharType="end"/>
      </w:r>
    </w:p>
    <w:p w14:paraId="316F0C85" w14:textId="5D2C5CAE" w:rsidR="00744E11" w:rsidRDefault="00744E11" w:rsidP="00FC41F0"/>
    <w:p w14:paraId="722C84C4" w14:textId="77777777" w:rsidR="0018063D" w:rsidRDefault="0018063D" w:rsidP="00FC41F0"/>
    <w:p w14:paraId="30EE39C8" w14:textId="09EC6DE2" w:rsidR="0018063D" w:rsidRPr="007B145B" w:rsidRDefault="0018063D" w:rsidP="00FC41F0"/>
    <w:sectPr w:rsidR="0018063D" w:rsidRPr="007B145B" w:rsidSect="00027230">
      <w:footerReference w:type="even" r:id="rId14"/>
      <w:footerReference w:type="default" r:id="rId15"/>
      <w:pgSz w:w="12240" w:h="15840"/>
      <w:pgMar w:top="547"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laus Wilke" w:date="2016-09-30T13:48:00Z" w:initials="CW">
    <w:p w14:paraId="66C0BFC2" w14:textId="30D983E3" w:rsidR="0083485A" w:rsidRDefault="0083485A">
      <w:pPr>
        <w:pStyle w:val="CommentText"/>
      </w:pPr>
      <w:r>
        <w:rPr>
          <w:rStyle w:val="CommentReference"/>
        </w:rPr>
        <w:annotationRef/>
      </w:r>
      <w:r>
        <w:t>Chris, write out full names?</w:t>
      </w:r>
    </w:p>
  </w:comment>
  <w:comment w:id="3" w:author="Jeffrey Barrick" w:date="2016-09-30T13:48:00Z" w:initials="JB">
    <w:p w14:paraId="2C9613D7" w14:textId="75BC03C7" w:rsidR="0083485A" w:rsidRDefault="0083485A">
      <w:pPr>
        <w:pStyle w:val="CommentText"/>
      </w:pPr>
      <w:r>
        <w:rPr>
          <w:rStyle w:val="CommentReference"/>
        </w:rPr>
        <w:annotationRef/>
      </w:r>
      <w:r>
        <w:t>I think this is a better way of saying that result... it implies both metal (Fe largely) binding and acquisition, which seems to be in line with the pathways I see in the supplement – but check.</w:t>
      </w:r>
    </w:p>
  </w:comment>
  <w:comment w:id="2" w:author="Claus Wilke" w:date="2016-09-30T13:48:00Z" w:initials="CW">
    <w:p w14:paraId="0C82438F" w14:textId="3AAB7835" w:rsidR="0083485A" w:rsidRDefault="0083485A">
      <w:pPr>
        <w:pStyle w:val="CommentText"/>
      </w:pPr>
      <w:r>
        <w:rPr>
          <w:rStyle w:val="CommentReference"/>
        </w:rPr>
        <w:annotationRef/>
      </w:r>
      <w:r>
        <w:t>Bart, is this sentence still accurate given our final results?</w:t>
      </w:r>
    </w:p>
  </w:comment>
  <w:comment w:id="4" w:author="Claus Wilke" w:date="2016-09-30T13:48:00Z" w:initials="CW">
    <w:p w14:paraId="5948AF72" w14:textId="61F60CF8" w:rsidR="0083485A" w:rsidRDefault="0083485A">
      <w:pPr>
        <w:pStyle w:val="CommentText"/>
      </w:pPr>
      <w:r>
        <w:rPr>
          <w:rStyle w:val="CommentReference"/>
        </w:rPr>
        <w:annotationRef/>
      </w:r>
      <w:r>
        <w:t>Bart, is this sentence still accurate given our final results?</w:t>
      </w:r>
    </w:p>
  </w:comment>
  <w:comment w:id="5" w:author="Jeffrey Barrick" w:date="2016-09-30T13:48:00Z" w:initials="JB">
    <w:p w14:paraId="3D3764C4" w14:textId="20306F46" w:rsidR="0083485A" w:rsidRDefault="0083485A">
      <w:pPr>
        <w:pStyle w:val="CommentText"/>
      </w:pPr>
      <w:r>
        <w:rPr>
          <w:rStyle w:val="CommentReference"/>
        </w:rPr>
        <w:annotationRef/>
      </w:r>
      <w:r>
        <w:t>I'm not sure I understand why this necessarily reflects toxicity. Is this sentence necessary?</w:t>
      </w:r>
    </w:p>
  </w:comment>
  <w:comment w:id="7" w:author="Claus Wilke" w:date="2016-09-30T13:48:00Z" w:initials="CW">
    <w:p w14:paraId="7D05F20C" w14:textId="0B413C23" w:rsidR="0083485A" w:rsidRDefault="0083485A">
      <w:pPr>
        <w:pStyle w:val="CommentText"/>
      </w:pPr>
      <w:r>
        <w:rPr>
          <w:rStyle w:val="CommentReference"/>
        </w:rPr>
        <w:annotationRef/>
      </w:r>
      <w:r>
        <w:t>Umut, there was a reference here that has disappeared.</w:t>
      </w:r>
    </w:p>
  </w:comment>
  <w:comment w:id="8" w:author="Claus Wilke" w:date="2016-09-30T13:48:00Z" w:initials="CW">
    <w:p w14:paraId="121655C3" w14:textId="4D800FC7" w:rsidR="0083485A" w:rsidRDefault="0083485A">
      <w:pPr>
        <w:pStyle w:val="CommentText"/>
      </w:pPr>
      <w:r>
        <w:rPr>
          <w:rStyle w:val="CommentReference"/>
        </w:rPr>
        <w:annotationRef/>
      </w:r>
      <w:r>
        <w:t>Chris, please write out the correct name here.</w:t>
      </w:r>
    </w:p>
  </w:comment>
  <w:comment w:id="9" w:author="Jeffrey Barrick" w:date="2016-09-30T13:48:00Z" w:initials="JB">
    <w:p w14:paraId="462C1F67" w14:textId="2B863493" w:rsidR="0083485A" w:rsidRDefault="0083485A">
      <w:pPr>
        <w:pStyle w:val="CommentText"/>
      </w:pPr>
      <w:r>
        <w:rPr>
          <w:rStyle w:val="CommentReference"/>
        </w:rPr>
        <w:annotationRef/>
      </w:r>
      <w:r>
        <w:t xml:space="preserve">When you format, don't forget Italics for species names (e.g., Escherichia coli) and gene names (e.g., </w:t>
      </w:r>
      <w:r w:rsidRPr="00577D57">
        <w:rPr>
          <w:rFonts w:ascii="Calibri"/>
        </w:rPr>
        <w:t>glpFK</w:t>
      </w: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9195B6" w15:done="0"/>
  <w15:commentEx w15:paraId="0877F6E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9BBFE5" w14:textId="77777777" w:rsidR="0083485A" w:rsidRDefault="0083485A" w:rsidP="00522EEC">
      <w:r>
        <w:separator/>
      </w:r>
    </w:p>
  </w:endnote>
  <w:endnote w:type="continuationSeparator" w:id="0">
    <w:p w14:paraId="32CA2477" w14:textId="77777777" w:rsidR="0083485A" w:rsidRDefault="0083485A" w:rsidP="00522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6E90B2" w14:textId="77777777" w:rsidR="0083485A" w:rsidRDefault="0083485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DD28AE" w14:textId="77777777" w:rsidR="0083485A" w:rsidRDefault="0083485A" w:rsidP="00522EE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81278C" w14:textId="77777777" w:rsidR="0083485A" w:rsidRDefault="0083485A" w:rsidP="00522EE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5BF9">
      <w:rPr>
        <w:rStyle w:val="PageNumber"/>
        <w:noProof/>
      </w:rPr>
      <w:t>1</w:t>
    </w:r>
    <w:r>
      <w:rPr>
        <w:rStyle w:val="PageNumber"/>
      </w:rPr>
      <w:fldChar w:fldCharType="end"/>
    </w:r>
  </w:p>
  <w:p w14:paraId="7B2AAECF" w14:textId="77777777" w:rsidR="0083485A" w:rsidRDefault="0083485A" w:rsidP="00522EE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C7CB05" w14:textId="77777777" w:rsidR="0083485A" w:rsidRDefault="0083485A" w:rsidP="00522EEC">
      <w:r>
        <w:separator/>
      </w:r>
    </w:p>
  </w:footnote>
  <w:footnote w:type="continuationSeparator" w:id="0">
    <w:p w14:paraId="5977DDEE" w14:textId="77777777" w:rsidR="0083485A" w:rsidRDefault="0083485A" w:rsidP="00522E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20EFD"/>
    <w:multiLevelType w:val="hybridMultilevel"/>
    <w:tmpl w:val="571AD860"/>
    <w:lvl w:ilvl="0" w:tplc="9B0A43D2">
      <w:start w:val="1"/>
      <w:numFmt w:val="bullet"/>
      <w:lvlText w:val="•"/>
      <w:lvlJc w:val="left"/>
      <w:pPr>
        <w:tabs>
          <w:tab w:val="num" w:pos="720"/>
        </w:tabs>
        <w:ind w:left="720" w:hanging="360"/>
      </w:pPr>
      <w:rPr>
        <w:rFonts w:ascii="Arial" w:hAnsi="Arial" w:hint="default"/>
      </w:rPr>
    </w:lvl>
    <w:lvl w:ilvl="1" w:tplc="24705FAC" w:tentative="1">
      <w:start w:val="1"/>
      <w:numFmt w:val="bullet"/>
      <w:lvlText w:val="•"/>
      <w:lvlJc w:val="left"/>
      <w:pPr>
        <w:tabs>
          <w:tab w:val="num" w:pos="1440"/>
        </w:tabs>
        <w:ind w:left="1440" w:hanging="360"/>
      </w:pPr>
      <w:rPr>
        <w:rFonts w:ascii="Arial" w:hAnsi="Arial" w:hint="default"/>
      </w:rPr>
    </w:lvl>
    <w:lvl w:ilvl="2" w:tplc="C4DA5180" w:tentative="1">
      <w:start w:val="1"/>
      <w:numFmt w:val="bullet"/>
      <w:lvlText w:val="•"/>
      <w:lvlJc w:val="left"/>
      <w:pPr>
        <w:tabs>
          <w:tab w:val="num" w:pos="2160"/>
        </w:tabs>
        <w:ind w:left="2160" w:hanging="360"/>
      </w:pPr>
      <w:rPr>
        <w:rFonts w:ascii="Arial" w:hAnsi="Arial" w:hint="default"/>
      </w:rPr>
    </w:lvl>
    <w:lvl w:ilvl="3" w:tplc="F4D06974" w:tentative="1">
      <w:start w:val="1"/>
      <w:numFmt w:val="bullet"/>
      <w:lvlText w:val="•"/>
      <w:lvlJc w:val="left"/>
      <w:pPr>
        <w:tabs>
          <w:tab w:val="num" w:pos="2880"/>
        </w:tabs>
        <w:ind w:left="2880" w:hanging="360"/>
      </w:pPr>
      <w:rPr>
        <w:rFonts w:ascii="Arial" w:hAnsi="Arial" w:hint="default"/>
      </w:rPr>
    </w:lvl>
    <w:lvl w:ilvl="4" w:tplc="04C09F22" w:tentative="1">
      <w:start w:val="1"/>
      <w:numFmt w:val="bullet"/>
      <w:lvlText w:val="•"/>
      <w:lvlJc w:val="left"/>
      <w:pPr>
        <w:tabs>
          <w:tab w:val="num" w:pos="3600"/>
        </w:tabs>
        <w:ind w:left="3600" w:hanging="360"/>
      </w:pPr>
      <w:rPr>
        <w:rFonts w:ascii="Arial" w:hAnsi="Arial" w:hint="default"/>
      </w:rPr>
    </w:lvl>
    <w:lvl w:ilvl="5" w:tplc="4C12A6D2" w:tentative="1">
      <w:start w:val="1"/>
      <w:numFmt w:val="bullet"/>
      <w:lvlText w:val="•"/>
      <w:lvlJc w:val="left"/>
      <w:pPr>
        <w:tabs>
          <w:tab w:val="num" w:pos="4320"/>
        </w:tabs>
        <w:ind w:left="4320" w:hanging="360"/>
      </w:pPr>
      <w:rPr>
        <w:rFonts w:ascii="Arial" w:hAnsi="Arial" w:hint="default"/>
      </w:rPr>
    </w:lvl>
    <w:lvl w:ilvl="6" w:tplc="3912B238" w:tentative="1">
      <w:start w:val="1"/>
      <w:numFmt w:val="bullet"/>
      <w:lvlText w:val="•"/>
      <w:lvlJc w:val="left"/>
      <w:pPr>
        <w:tabs>
          <w:tab w:val="num" w:pos="5040"/>
        </w:tabs>
        <w:ind w:left="5040" w:hanging="360"/>
      </w:pPr>
      <w:rPr>
        <w:rFonts w:ascii="Arial" w:hAnsi="Arial" w:hint="default"/>
      </w:rPr>
    </w:lvl>
    <w:lvl w:ilvl="7" w:tplc="A1FA88D2" w:tentative="1">
      <w:start w:val="1"/>
      <w:numFmt w:val="bullet"/>
      <w:lvlText w:val="•"/>
      <w:lvlJc w:val="left"/>
      <w:pPr>
        <w:tabs>
          <w:tab w:val="num" w:pos="5760"/>
        </w:tabs>
        <w:ind w:left="5760" w:hanging="360"/>
      </w:pPr>
      <w:rPr>
        <w:rFonts w:ascii="Arial" w:hAnsi="Arial" w:hint="default"/>
      </w:rPr>
    </w:lvl>
    <w:lvl w:ilvl="8" w:tplc="8878F07E" w:tentative="1">
      <w:start w:val="1"/>
      <w:numFmt w:val="bullet"/>
      <w:lvlText w:val="•"/>
      <w:lvlJc w:val="left"/>
      <w:pPr>
        <w:tabs>
          <w:tab w:val="num" w:pos="6480"/>
        </w:tabs>
        <w:ind w:left="6480" w:hanging="360"/>
      </w:pPr>
      <w:rPr>
        <w:rFonts w:ascii="Arial" w:hAnsi="Arial" w:hint="default"/>
      </w:rPr>
    </w:lvl>
  </w:abstractNum>
  <w:abstractNum w:abstractNumId="1">
    <w:nsid w:val="189D7B26"/>
    <w:multiLevelType w:val="hybridMultilevel"/>
    <w:tmpl w:val="5202A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46DF1"/>
    <w:multiLevelType w:val="hybridMultilevel"/>
    <w:tmpl w:val="0F162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71417A"/>
    <w:multiLevelType w:val="hybridMultilevel"/>
    <w:tmpl w:val="2E22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5"/>
  </w:docVars>
  <w:rsids>
    <w:rsidRoot w:val="006A0436"/>
    <w:rsid w:val="000002F9"/>
    <w:rsid w:val="00006B59"/>
    <w:rsid w:val="000137D5"/>
    <w:rsid w:val="000152B2"/>
    <w:rsid w:val="000157A9"/>
    <w:rsid w:val="00015C6E"/>
    <w:rsid w:val="00017941"/>
    <w:rsid w:val="00025D52"/>
    <w:rsid w:val="00026777"/>
    <w:rsid w:val="00027230"/>
    <w:rsid w:val="00027E59"/>
    <w:rsid w:val="000331F9"/>
    <w:rsid w:val="00033329"/>
    <w:rsid w:val="00040964"/>
    <w:rsid w:val="00043BB9"/>
    <w:rsid w:val="00044BD7"/>
    <w:rsid w:val="0004760D"/>
    <w:rsid w:val="0005136E"/>
    <w:rsid w:val="000543FF"/>
    <w:rsid w:val="00054918"/>
    <w:rsid w:val="000637F5"/>
    <w:rsid w:val="00065BCB"/>
    <w:rsid w:val="0007017B"/>
    <w:rsid w:val="00075858"/>
    <w:rsid w:val="00075D89"/>
    <w:rsid w:val="00077A08"/>
    <w:rsid w:val="0008093B"/>
    <w:rsid w:val="00080EFE"/>
    <w:rsid w:val="00082143"/>
    <w:rsid w:val="00082F2D"/>
    <w:rsid w:val="0009107B"/>
    <w:rsid w:val="00092BE1"/>
    <w:rsid w:val="00092E0B"/>
    <w:rsid w:val="00093E5D"/>
    <w:rsid w:val="00095837"/>
    <w:rsid w:val="00095A90"/>
    <w:rsid w:val="00096BE9"/>
    <w:rsid w:val="000A2AE7"/>
    <w:rsid w:val="000A3282"/>
    <w:rsid w:val="000A633B"/>
    <w:rsid w:val="000B2CC7"/>
    <w:rsid w:val="000B6E87"/>
    <w:rsid w:val="000C2150"/>
    <w:rsid w:val="000D1BCF"/>
    <w:rsid w:val="000D2145"/>
    <w:rsid w:val="000D73E0"/>
    <w:rsid w:val="000D74E5"/>
    <w:rsid w:val="000E06AE"/>
    <w:rsid w:val="000E1868"/>
    <w:rsid w:val="000E22E3"/>
    <w:rsid w:val="000E472D"/>
    <w:rsid w:val="000E701E"/>
    <w:rsid w:val="0010034A"/>
    <w:rsid w:val="0010083E"/>
    <w:rsid w:val="0010248A"/>
    <w:rsid w:val="001037C7"/>
    <w:rsid w:val="0010485A"/>
    <w:rsid w:val="00105086"/>
    <w:rsid w:val="001072E5"/>
    <w:rsid w:val="00112B0F"/>
    <w:rsid w:val="00112FDC"/>
    <w:rsid w:val="00113A20"/>
    <w:rsid w:val="001146A4"/>
    <w:rsid w:val="00114B36"/>
    <w:rsid w:val="001212B6"/>
    <w:rsid w:val="00121F48"/>
    <w:rsid w:val="001239B2"/>
    <w:rsid w:val="00125D7D"/>
    <w:rsid w:val="00125E77"/>
    <w:rsid w:val="0012689C"/>
    <w:rsid w:val="00131079"/>
    <w:rsid w:val="00131B9D"/>
    <w:rsid w:val="0013216C"/>
    <w:rsid w:val="00135710"/>
    <w:rsid w:val="00142373"/>
    <w:rsid w:val="00144E06"/>
    <w:rsid w:val="0014521F"/>
    <w:rsid w:val="001477BA"/>
    <w:rsid w:val="00147C5D"/>
    <w:rsid w:val="00147D04"/>
    <w:rsid w:val="00150EA6"/>
    <w:rsid w:val="001520BE"/>
    <w:rsid w:val="001524AC"/>
    <w:rsid w:val="0015350C"/>
    <w:rsid w:val="00156779"/>
    <w:rsid w:val="00161AB8"/>
    <w:rsid w:val="00162DB1"/>
    <w:rsid w:val="00164066"/>
    <w:rsid w:val="00165313"/>
    <w:rsid w:val="00166861"/>
    <w:rsid w:val="001731D5"/>
    <w:rsid w:val="00175061"/>
    <w:rsid w:val="00175D58"/>
    <w:rsid w:val="00176A0E"/>
    <w:rsid w:val="00176D80"/>
    <w:rsid w:val="0018063D"/>
    <w:rsid w:val="0018344D"/>
    <w:rsid w:val="0018471F"/>
    <w:rsid w:val="00186D36"/>
    <w:rsid w:val="00195CF8"/>
    <w:rsid w:val="00195F58"/>
    <w:rsid w:val="00196B75"/>
    <w:rsid w:val="001A087C"/>
    <w:rsid w:val="001A2BE7"/>
    <w:rsid w:val="001A3CEB"/>
    <w:rsid w:val="001B0458"/>
    <w:rsid w:val="001B146F"/>
    <w:rsid w:val="001B1A8D"/>
    <w:rsid w:val="001B1B6F"/>
    <w:rsid w:val="001B74DF"/>
    <w:rsid w:val="001B76EC"/>
    <w:rsid w:val="001C2662"/>
    <w:rsid w:val="001C41CE"/>
    <w:rsid w:val="001C5445"/>
    <w:rsid w:val="001C6B4F"/>
    <w:rsid w:val="001D046D"/>
    <w:rsid w:val="001D5AC3"/>
    <w:rsid w:val="001D7CD0"/>
    <w:rsid w:val="001E0F72"/>
    <w:rsid w:val="001E33D0"/>
    <w:rsid w:val="001E45EC"/>
    <w:rsid w:val="001E4DEA"/>
    <w:rsid w:val="001E6E35"/>
    <w:rsid w:val="001F3501"/>
    <w:rsid w:val="002006F0"/>
    <w:rsid w:val="002066C5"/>
    <w:rsid w:val="0021376A"/>
    <w:rsid w:val="0022078F"/>
    <w:rsid w:val="00222C86"/>
    <w:rsid w:val="00223EAB"/>
    <w:rsid w:val="00225D06"/>
    <w:rsid w:val="0022756B"/>
    <w:rsid w:val="002275D6"/>
    <w:rsid w:val="00231DE7"/>
    <w:rsid w:val="0023372E"/>
    <w:rsid w:val="002345FD"/>
    <w:rsid w:val="002358EE"/>
    <w:rsid w:val="00236284"/>
    <w:rsid w:val="00236FC0"/>
    <w:rsid w:val="00237F62"/>
    <w:rsid w:val="002461AB"/>
    <w:rsid w:val="002512FD"/>
    <w:rsid w:val="002542F9"/>
    <w:rsid w:val="00254379"/>
    <w:rsid w:val="002577BD"/>
    <w:rsid w:val="002620FC"/>
    <w:rsid w:val="00262505"/>
    <w:rsid w:val="00264187"/>
    <w:rsid w:val="00266E8D"/>
    <w:rsid w:val="00266F46"/>
    <w:rsid w:val="0026742C"/>
    <w:rsid w:val="0027166C"/>
    <w:rsid w:val="00271881"/>
    <w:rsid w:val="002722BC"/>
    <w:rsid w:val="00272744"/>
    <w:rsid w:val="002741BA"/>
    <w:rsid w:val="00276618"/>
    <w:rsid w:val="0028391D"/>
    <w:rsid w:val="002840C6"/>
    <w:rsid w:val="0028472E"/>
    <w:rsid w:val="00286CCC"/>
    <w:rsid w:val="00291773"/>
    <w:rsid w:val="00291C08"/>
    <w:rsid w:val="00291EBD"/>
    <w:rsid w:val="00294D1E"/>
    <w:rsid w:val="00296B35"/>
    <w:rsid w:val="00297DF6"/>
    <w:rsid w:val="002A0B70"/>
    <w:rsid w:val="002A1375"/>
    <w:rsid w:val="002A151E"/>
    <w:rsid w:val="002A6290"/>
    <w:rsid w:val="002A6E4A"/>
    <w:rsid w:val="002B40D1"/>
    <w:rsid w:val="002B428C"/>
    <w:rsid w:val="002B4F78"/>
    <w:rsid w:val="002B581E"/>
    <w:rsid w:val="002B5D02"/>
    <w:rsid w:val="002B7B6B"/>
    <w:rsid w:val="002C2528"/>
    <w:rsid w:val="002C37BA"/>
    <w:rsid w:val="002C5D75"/>
    <w:rsid w:val="002D55DA"/>
    <w:rsid w:val="002E44C6"/>
    <w:rsid w:val="002E584D"/>
    <w:rsid w:val="002E5C5C"/>
    <w:rsid w:val="002F26EF"/>
    <w:rsid w:val="002F39D1"/>
    <w:rsid w:val="002F57AD"/>
    <w:rsid w:val="0030374E"/>
    <w:rsid w:val="003067F7"/>
    <w:rsid w:val="00311020"/>
    <w:rsid w:val="00311BC1"/>
    <w:rsid w:val="00311C74"/>
    <w:rsid w:val="00315216"/>
    <w:rsid w:val="003152BA"/>
    <w:rsid w:val="00316923"/>
    <w:rsid w:val="00316CB1"/>
    <w:rsid w:val="0032028B"/>
    <w:rsid w:val="00321ADC"/>
    <w:rsid w:val="00323791"/>
    <w:rsid w:val="00325A61"/>
    <w:rsid w:val="00326987"/>
    <w:rsid w:val="00330759"/>
    <w:rsid w:val="0033252D"/>
    <w:rsid w:val="00345DA5"/>
    <w:rsid w:val="00346136"/>
    <w:rsid w:val="0035006B"/>
    <w:rsid w:val="00350671"/>
    <w:rsid w:val="00353D4F"/>
    <w:rsid w:val="00356F8E"/>
    <w:rsid w:val="0036081D"/>
    <w:rsid w:val="00360CF7"/>
    <w:rsid w:val="003641BC"/>
    <w:rsid w:val="00365D66"/>
    <w:rsid w:val="0036669B"/>
    <w:rsid w:val="00370076"/>
    <w:rsid w:val="0037039B"/>
    <w:rsid w:val="00370AE2"/>
    <w:rsid w:val="00372924"/>
    <w:rsid w:val="00373658"/>
    <w:rsid w:val="00374CB9"/>
    <w:rsid w:val="0037707E"/>
    <w:rsid w:val="00377566"/>
    <w:rsid w:val="003817CA"/>
    <w:rsid w:val="00381DF8"/>
    <w:rsid w:val="0038333A"/>
    <w:rsid w:val="00385FA0"/>
    <w:rsid w:val="00393FB7"/>
    <w:rsid w:val="00395B5F"/>
    <w:rsid w:val="00397891"/>
    <w:rsid w:val="00397900"/>
    <w:rsid w:val="003A14ED"/>
    <w:rsid w:val="003A26CD"/>
    <w:rsid w:val="003A289C"/>
    <w:rsid w:val="003B0078"/>
    <w:rsid w:val="003B0527"/>
    <w:rsid w:val="003B6152"/>
    <w:rsid w:val="003B79FE"/>
    <w:rsid w:val="003C6D84"/>
    <w:rsid w:val="003D29B3"/>
    <w:rsid w:val="003D3736"/>
    <w:rsid w:val="003D76B4"/>
    <w:rsid w:val="003E3019"/>
    <w:rsid w:val="003E404F"/>
    <w:rsid w:val="003E4218"/>
    <w:rsid w:val="003E56A5"/>
    <w:rsid w:val="003E5878"/>
    <w:rsid w:val="003F0158"/>
    <w:rsid w:val="003F0E76"/>
    <w:rsid w:val="003F167E"/>
    <w:rsid w:val="003F413A"/>
    <w:rsid w:val="00400F64"/>
    <w:rsid w:val="0040122D"/>
    <w:rsid w:val="00402885"/>
    <w:rsid w:val="00402DCD"/>
    <w:rsid w:val="00403971"/>
    <w:rsid w:val="00405B86"/>
    <w:rsid w:val="00410AE3"/>
    <w:rsid w:val="00413D87"/>
    <w:rsid w:val="0041515C"/>
    <w:rsid w:val="00417E6E"/>
    <w:rsid w:val="00420E6B"/>
    <w:rsid w:val="00421BD3"/>
    <w:rsid w:val="00423E7F"/>
    <w:rsid w:val="00424272"/>
    <w:rsid w:val="0042504E"/>
    <w:rsid w:val="00426B97"/>
    <w:rsid w:val="004275B7"/>
    <w:rsid w:val="00427E9A"/>
    <w:rsid w:val="00432A11"/>
    <w:rsid w:val="004334F7"/>
    <w:rsid w:val="00435168"/>
    <w:rsid w:val="00435700"/>
    <w:rsid w:val="00440CAA"/>
    <w:rsid w:val="00445B9E"/>
    <w:rsid w:val="00445CF9"/>
    <w:rsid w:val="00447686"/>
    <w:rsid w:val="00450CD0"/>
    <w:rsid w:val="00452923"/>
    <w:rsid w:val="00453096"/>
    <w:rsid w:val="00454FD3"/>
    <w:rsid w:val="004571F0"/>
    <w:rsid w:val="00460421"/>
    <w:rsid w:val="00461799"/>
    <w:rsid w:val="00462887"/>
    <w:rsid w:val="004667CE"/>
    <w:rsid w:val="0046734B"/>
    <w:rsid w:val="004677EA"/>
    <w:rsid w:val="00472012"/>
    <w:rsid w:val="00472806"/>
    <w:rsid w:val="004751DF"/>
    <w:rsid w:val="00475604"/>
    <w:rsid w:val="00481646"/>
    <w:rsid w:val="00485316"/>
    <w:rsid w:val="0048593D"/>
    <w:rsid w:val="004912C2"/>
    <w:rsid w:val="0049181C"/>
    <w:rsid w:val="004A0F73"/>
    <w:rsid w:val="004A105C"/>
    <w:rsid w:val="004A15FD"/>
    <w:rsid w:val="004A2C46"/>
    <w:rsid w:val="004A3752"/>
    <w:rsid w:val="004A43FD"/>
    <w:rsid w:val="004A469C"/>
    <w:rsid w:val="004B0E1C"/>
    <w:rsid w:val="004B29BD"/>
    <w:rsid w:val="004B4247"/>
    <w:rsid w:val="004B4DF8"/>
    <w:rsid w:val="004C204F"/>
    <w:rsid w:val="004C3466"/>
    <w:rsid w:val="004C41BE"/>
    <w:rsid w:val="004C4BCC"/>
    <w:rsid w:val="004C5BF9"/>
    <w:rsid w:val="004C5D3B"/>
    <w:rsid w:val="004C66AC"/>
    <w:rsid w:val="004D00C9"/>
    <w:rsid w:val="004D05E4"/>
    <w:rsid w:val="004D16CE"/>
    <w:rsid w:val="004D2724"/>
    <w:rsid w:val="004D4F80"/>
    <w:rsid w:val="004D68D5"/>
    <w:rsid w:val="004E54CD"/>
    <w:rsid w:val="004F3281"/>
    <w:rsid w:val="004F5B9F"/>
    <w:rsid w:val="004F79A2"/>
    <w:rsid w:val="00500979"/>
    <w:rsid w:val="005023ED"/>
    <w:rsid w:val="00502D23"/>
    <w:rsid w:val="005042E3"/>
    <w:rsid w:val="005047C6"/>
    <w:rsid w:val="00504EC7"/>
    <w:rsid w:val="00504F91"/>
    <w:rsid w:val="00506688"/>
    <w:rsid w:val="0051095E"/>
    <w:rsid w:val="00514CB4"/>
    <w:rsid w:val="00517811"/>
    <w:rsid w:val="00522EEC"/>
    <w:rsid w:val="00523BA6"/>
    <w:rsid w:val="00526C9C"/>
    <w:rsid w:val="0053050A"/>
    <w:rsid w:val="00531403"/>
    <w:rsid w:val="005346B9"/>
    <w:rsid w:val="00540D62"/>
    <w:rsid w:val="00542C1B"/>
    <w:rsid w:val="00544015"/>
    <w:rsid w:val="00544694"/>
    <w:rsid w:val="00550940"/>
    <w:rsid w:val="005531B3"/>
    <w:rsid w:val="00554522"/>
    <w:rsid w:val="005569EE"/>
    <w:rsid w:val="00561D83"/>
    <w:rsid w:val="00563777"/>
    <w:rsid w:val="0056488E"/>
    <w:rsid w:val="0056715C"/>
    <w:rsid w:val="0057090C"/>
    <w:rsid w:val="00571E88"/>
    <w:rsid w:val="00572BF0"/>
    <w:rsid w:val="0057500F"/>
    <w:rsid w:val="00577D57"/>
    <w:rsid w:val="0058264D"/>
    <w:rsid w:val="0058534C"/>
    <w:rsid w:val="0058663C"/>
    <w:rsid w:val="005923FC"/>
    <w:rsid w:val="005931D5"/>
    <w:rsid w:val="00593E95"/>
    <w:rsid w:val="0059625A"/>
    <w:rsid w:val="00596DC3"/>
    <w:rsid w:val="005974B0"/>
    <w:rsid w:val="005A2BDD"/>
    <w:rsid w:val="005A2E74"/>
    <w:rsid w:val="005A46FB"/>
    <w:rsid w:val="005A6A99"/>
    <w:rsid w:val="005A744D"/>
    <w:rsid w:val="005B15D1"/>
    <w:rsid w:val="005B3BAE"/>
    <w:rsid w:val="005B4126"/>
    <w:rsid w:val="005B5BAD"/>
    <w:rsid w:val="005B6450"/>
    <w:rsid w:val="005B7960"/>
    <w:rsid w:val="005C0286"/>
    <w:rsid w:val="005C33B3"/>
    <w:rsid w:val="005C7429"/>
    <w:rsid w:val="005D74F7"/>
    <w:rsid w:val="005E0DA3"/>
    <w:rsid w:val="005E33FB"/>
    <w:rsid w:val="005E3628"/>
    <w:rsid w:val="005E3DDE"/>
    <w:rsid w:val="005F0BA1"/>
    <w:rsid w:val="005F3944"/>
    <w:rsid w:val="005F56F1"/>
    <w:rsid w:val="00600550"/>
    <w:rsid w:val="006017FF"/>
    <w:rsid w:val="00613136"/>
    <w:rsid w:val="006131A8"/>
    <w:rsid w:val="00614298"/>
    <w:rsid w:val="006178FC"/>
    <w:rsid w:val="0062222B"/>
    <w:rsid w:val="006227A1"/>
    <w:rsid w:val="006232A4"/>
    <w:rsid w:val="00625119"/>
    <w:rsid w:val="006267EB"/>
    <w:rsid w:val="00635190"/>
    <w:rsid w:val="006368CC"/>
    <w:rsid w:val="006371E6"/>
    <w:rsid w:val="00640049"/>
    <w:rsid w:val="00642BA9"/>
    <w:rsid w:val="006447E6"/>
    <w:rsid w:val="00645904"/>
    <w:rsid w:val="00646480"/>
    <w:rsid w:val="006473F8"/>
    <w:rsid w:val="00652677"/>
    <w:rsid w:val="00654F73"/>
    <w:rsid w:val="0065518D"/>
    <w:rsid w:val="00657FB0"/>
    <w:rsid w:val="00662F19"/>
    <w:rsid w:val="0066396D"/>
    <w:rsid w:val="00667D70"/>
    <w:rsid w:val="00671714"/>
    <w:rsid w:val="00671923"/>
    <w:rsid w:val="00673748"/>
    <w:rsid w:val="006754E7"/>
    <w:rsid w:val="0067685A"/>
    <w:rsid w:val="00676CA4"/>
    <w:rsid w:val="0067765D"/>
    <w:rsid w:val="0068634E"/>
    <w:rsid w:val="00686A29"/>
    <w:rsid w:val="006871F1"/>
    <w:rsid w:val="006935FB"/>
    <w:rsid w:val="0069413B"/>
    <w:rsid w:val="00694B9C"/>
    <w:rsid w:val="00696B50"/>
    <w:rsid w:val="00697E55"/>
    <w:rsid w:val="006A0436"/>
    <w:rsid w:val="006A4DB0"/>
    <w:rsid w:val="006A595E"/>
    <w:rsid w:val="006A67DB"/>
    <w:rsid w:val="006A6BE2"/>
    <w:rsid w:val="006B03B6"/>
    <w:rsid w:val="006B254B"/>
    <w:rsid w:val="006B48AE"/>
    <w:rsid w:val="006B79A6"/>
    <w:rsid w:val="006B7B8D"/>
    <w:rsid w:val="006C2A2F"/>
    <w:rsid w:val="006C2B82"/>
    <w:rsid w:val="006C41F9"/>
    <w:rsid w:val="006D1FF6"/>
    <w:rsid w:val="006D683F"/>
    <w:rsid w:val="006E0094"/>
    <w:rsid w:val="006E1081"/>
    <w:rsid w:val="006E3CAA"/>
    <w:rsid w:val="006E46BD"/>
    <w:rsid w:val="006E4EDD"/>
    <w:rsid w:val="006E5F33"/>
    <w:rsid w:val="006E683D"/>
    <w:rsid w:val="006F05AA"/>
    <w:rsid w:val="006F0B95"/>
    <w:rsid w:val="006F290A"/>
    <w:rsid w:val="006F2E1A"/>
    <w:rsid w:val="006F590A"/>
    <w:rsid w:val="006F70EB"/>
    <w:rsid w:val="0070648D"/>
    <w:rsid w:val="00707C7A"/>
    <w:rsid w:val="00707E3B"/>
    <w:rsid w:val="007111BA"/>
    <w:rsid w:val="00713927"/>
    <w:rsid w:val="00714675"/>
    <w:rsid w:val="00721886"/>
    <w:rsid w:val="007229C2"/>
    <w:rsid w:val="00724E47"/>
    <w:rsid w:val="007277AE"/>
    <w:rsid w:val="007278D7"/>
    <w:rsid w:val="00733062"/>
    <w:rsid w:val="00733208"/>
    <w:rsid w:val="00735377"/>
    <w:rsid w:val="00736DF0"/>
    <w:rsid w:val="0073706D"/>
    <w:rsid w:val="00737E49"/>
    <w:rsid w:val="00741675"/>
    <w:rsid w:val="00742C8E"/>
    <w:rsid w:val="007443C0"/>
    <w:rsid w:val="00744E11"/>
    <w:rsid w:val="00745B4F"/>
    <w:rsid w:val="00747CA9"/>
    <w:rsid w:val="00750FC0"/>
    <w:rsid w:val="00752B24"/>
    <w:rsid w:val="00752E78"/>
    <w:rsid w:val="007568A4"/>
    <w:rsid w:val="007570B2"/>
    <w:rsid w:val="0076152F"/>
    <w:rsid w:val="0076555F"/>
    <w:rsid w:val="007675B4"/>
    <w:rsid w:val="007716D9"/>
    <w:rsid w:val="007733E9"/>
    <w:rsid w:val="00773BDD"/>
    <w:rsid w:val="007754D8"/>
    <w:rsid w:val="00776B56"/>
    <w:rsid w:val="0077747E"/>
    <w:rsid w:val="00780E8E"/>
    <w:rsid w:val="007814D9"/>
    <w:rsid w:val="00783E85"/>
    <w:rsid w:val="00784F24"/>
    <w:rsid w:val="00790C42"/>
    <w:rsid w:val="00792F68"/>
    <w:rsid w:val="00794E3C"/>
    <w:rsid w:val="007A146E"/>
    <w:rsid w:val="007A1633"/>
    <w:rsid w:val="007A18E3"/>
    <w:rsid w:val="007A3A62"/>
    <w:rsid w:val="007A5465"/>
    <w:rsid w:val="007A5EFF"/>
    <w:rsid w:val="007B0321"/>
    <w:rsid w:val="007B145B"/>
    <w:rsid w:val="007B2679"/>
    <w:rsid w:val="007B2831"/>
    <w:rsid w:val="007D014B"/>
    <w:rsid w:val="007D2BD6"/>
    <w:rsid w:val="007E2476"/>
    <w:rsid w:val="007E3359"/>
    <w:rsid w:val="007E6243"/>
    <w:rsid w:val="007E786B"/>
    <w:rsid w:val="007F0E96"/>
    <w:rsid w:val="007F2951"/>
    <w:rsid w:val="007F3B2C"/>
    <w:rsid w:val="007F640D"/>
    <w:rsid w:val="007F7345"/>
    <w:rsid w:val="0080174C"/>
    <w:rsid w:val="00802237"/>
    <w:rsid w:val="00805FB7"/>
    <w:rsid w:val="008066DF"/>
    <w:rsid w:val="00810298"/>
    <w:rsid w:val="00810B87"/>
    <w:rsid w:val="008128F4"/>
    <w:rsid w:val="0081461F"/>
    <w:rsid w:val="008146CA"/>
    <w:rsid w:val="0081598A"/>
    <w:rsid w:val="008159C1"/>
    <w:rsid w:val="00816F92"/>
    <w:rsid w:val="0082091E"/>
    <w:rsid w:val="008217C8"/>
    <w:rsid w:val="008272F5"/>
    <w:rsid w:val="008323BE"/>
    <w:rsid w:val="0083485A"/>
    <w:rsid w:val="00835315"/>
    <w:rsid w:val="0083665D"/>
    <w:rsid w:val="00837E59"/>
    <w:rsid w:val="00844B61"/>
    <w:rsid w:val="00847FA8"/>
    <w:rsid w:val="00850542"/>
    <w:rsid w:val="00850A8E"/>
    <w:rsid w:val="00855A4F"/>
    <w:rsid w:val="0086191E"/>
    <w:rsid w:val="0086412F"/>
    <w:rsid w:val="00864361"/>
    <w:rsid w:val="008663A4"/>
    <w:rsid w:val="0086748F"/>
    <w:rsid w:val="00870504"/>
    <w:rsid w:val="00873A97"/>
    <w:rsid w:val="008745CC"/>
    <w:rsid w:val="008761D9"/>
    <w:rsid w:val="0087643A"/>
    <w:rsid w:val="00877C56"/>
    <w:rsid w:val="00881210"/>
    <w:rsid w:val="008817CF"/>
    <w:rsid w:val="00881AAF"/>
    <w:rsid w:val="00881D92"/>
    <w:rsid w:val="00886710"/>
    <w:rsid w:val="00890612"/>
    <w:rsid w:val="00894A51"/>
    <w:rsid w:val="00894B95"/>
    <w:rsid w:val="00896250"/>
    <w:rsid w:val="008A24EF"/>
    <w:rsid w:val="008A2D18"/>
    <w:rsid w:val="008A3D35"/>
    <w:rsid w:val="008A41B4"/>
    <w:rsid w:val="008A551D"/>
    <w:rsid w:val="008A5A01"/>
    <w:rsid w:val="008A6286"/>
    <w:rsid w:val="008B0904"/>
    <w:rsid w:val="008B0BE3"/>
    <w:rsid w:val="008B1B39"/>
    <w:rsid w:val="008B6FB4"/>
    <w:rsid w:val="008B6FF4"/>
    <w:rsid w:val="008C0D13"/>
    <w:rsid w:val="008C2677"/>
    <w:rsid w:val="008C6351"/>
    <w:rsid w:val="008C75B1"/>
    <w:rsid w:val="008C775A"/>
    <w:rsid w:val="008D4D86"/>
    <w:rsid w:val="008E7153"/>
    <w:rsid w:val="008F095B"/>
    <w:rsid w:val="008F1107"/>
    <w:rsid w:val="008F4064"/>
    <w:rsid w:val="008F5AAF"/>
    <w:rsid w:val="008F70A9"/>
    <w:rsid w:val="00900ACB"/>
    <w:rsid w:val="00905AFC"/>
    <w:rsid w:val="00905F55"/>
    <w:rsid w:val="009064AD"/>
    <w:rsid w:val="00907F84"/>
    <w:rsid w:val="00910C40"/>
    <w:rsid w:val="00911C60"/>
    <w:rsid w:val="00917659"/>
    <w:rsid w:val="0092097B"/>
    <w:rsid w:val="00921F9C"/>
    <w:rsid w:val="0093144E"/>
    <w:rsid w:val="00934500"/>
    <w:rsid w:val="00936426"/>
    <w:rsid w:val="009404FC"/>
    <w:rsid w:val="00943B10"/>
    <w:rsid w:val="00944057"/>
    <w:rsid w:val="009473E8"/>
    <w:rsid w:val="00956F36"/>
    <w:rsid w:val="00957C26"/>
    <w:rsid w:val="00964F22"/>
    <w:rsid w:val="00973449"/>
    <w:rsid w:val="00977129"/>
    <w:rsid w:val="00985D59"/>
    <w:rsid w:val="00990498"/>
    <w:rsid w:val="009907A4"/>
    <w:rsid w:val="0099174B"/>
    <w:rsid w:val="009923DA"/>
    <w:rsid w:val="00992AB7"/>
    <w:rsid w:val="009953EC"/>
    <w:rsid w:val="00996CAC"/>
    <w:rsid w:val="009A20A3"/>
    <w:rsid w:val="009A3703"/>
    <w:rsid w:val="009B0A33"/>
    <w:rsid w:val="009B0CCF"/>
    <w:rsid w:val="009B2473"/>
    <w:rsid w:val="009B4430"/>
    <w:rsid w:val="009B595C"/>
    <w:rsid w:val="009B780F"/>
    <w:rsid w:val="009B7FDB"/>
    <w:rsid w:val="009C2A94"/>
    <w:rsid w:val="009C4341"/>
    <w:rsid w:val="009C62AF"/>
    <w:rsid w:val="009C6843"/>
    <w:rsid w:val="009C7933"/>
    <w:rsid w:val="009D10CD"/>
    <w:rsid w:val="009D13C5"/>
    <w:rsid w:val="009D4F6B"/>
    <w:rsid w:val="009D56DD"/>
    <w:rsid w:val="009D6C02"/>
    <w:rsid w:val="009E0C0F"/>
    <w:rsid w:val="009E1177"/>
    <w:rsid w:val="009E12B3"/>
    <w:rsid w:val="009E157A"/>
    <w:rsid w:val="009F2305"/>
    <w:rsid w:val="009F4A72"/>
    <w:rsid w:val="009F4AAC"/>
    <w:rsid w:val="009F76F8"/>
    <w:rsid w:val="00A0065D"/>
    <w:rsid w:val="00A01EBA"/>
    <w:rsid w:val="00A03EC2"/>
    <w:rsid w:val="00A05C33"/>
    <w:rsid w:val="00A07A5D"/>
    <w:rsid w:val="00A10F0A"/>
    <w:rsid w:val="00A11527"/>
    <w:rsid w:val="00A15D87"/>
    <w:rsid w:val="00A23289"/>
    <w:rsid w:val="00A25F48"/>
    <w:rsid w:val="00A34437"/>
    <w:rsid w:val="00A34874"/>
    <w:rsid w:val="00A3691E"/>
    <w:rsid w:val="00A40519"/>
    <w:rsid w:val="00A4741C"/>
    <w:rsid w:val="00A47D68"/>
    <w:rsid w:val="00A505E1"/>
    <w:rsid w:val="00A518C3"/>
    <w:rsid w:val="00A5224F"/>
    <w:rsid w:val="00A56276"/>
    <w:rsid w:val="00A6256D"/>
    <w:rsid w:val="00A64989"/>
    <w:rsid w:val="00A66F14"/>
    <w:rsid w:val="00A71DB1"/>
    <w:rsid w:val="00A722EF"/>
    <w:rsid w:val="00A74D3F"/>
    <w:rsid w:val="00A827AC"/>
    <w:rsid w:val="00AA105F"/>
    <w:rsid w:val="00AA2477"/>
    <w:rsid w:val="00AA3348"/>
    <w:rsid w:val="00AA36DC"/>
    <w:rsid w:val="00AA421C"/>
    <w:rsid w:val="00AA45EE"/>
    <w:rsid w:val="00AA4FB1"/>
    <w:rsid w:val="00AA5BC6"/>
    <w:rsid w:val="00AB38F5"/>
    <w:rsid w:val="00AB4581"/>
    <w:rsid w:val="00AB583A"/>
    <w:rsid w:val="00AB5C64"/>
    <w:rsid w:val="00AC02FC"/>
    <w:rsid w:val="00AC1149"/>
    <w:rsid w:val="00AC2FB8"/>
    <w:rsid w:val="00AC3AF2"/>
    <w:rsid w:val="00AC4404"/>
    <w:rsid w:val="00AC4F09"/>
    <w:rsid w:val="00AD1EDC"/>
    <w:rsid w:val="00AE1031"/>
    <w:rsid w:val="00AE3110"/>
    <w:rsid w:val="00AE3578"/>
    <w:rsid w:val="00AE4741"/>
    <w:rsid w:val="00AF14DB"/>
    <w:rsid w:val="00AF37CE"/>
    <w:rsid w:val="00AF5D57"/>
    <w:rsid w:val="00B002D1"/>
    <w:rsid w:val="00B0127A"/>
    <w:rsid w:val="00B02341"/>
    <w:rsid w:val="00B027CF"/>
    <w:rsid w:val="00B03A80"/>
    <w:rsid w:val="00B05A2C"/>
    <w:rsid w:val="00B05F7E"/>
    <w:rsid w:val="00B06885"/>
    <w:rsid w:val="00B074EE"/>
    <w:rsid w:val="00B102F5"/>
    <w:rsid w:val="00B11E7E"/>
    <w:rsid w:val="00B1235E"/>
    <w:rsid w:val="00B1332D"/>
    <w:rsid w:val="00B1782E"/>
    <w:rsid w:val="00B2041C"/>
    <w:rsid w:val="00B2175E"/>
    <w:rsid w:val="00B22AA1"/>
    <w:rsid w:val="00B23487"/>
    <w:rsid w:val="00B241AC"/>
    <w:rsid w:val="00B24863"/>
    <w:rsid w:val="00B24D1F"/>
    <w:rsid w:val="00B261F8"/>
    <w:rsid w:val="00B26644"/>
    <w:rsid w:val="00B27658"/>
    <w:rsid w:val="00B31756"/>
    <w:rsid w:val="00B33532"/>
    <w:rsid w:val="00B37835"/>
    <w:rsid w:val="00B45BFA"/>
    <w:rsid w:val="00B45F0F"/>
    <w:rsid w:val="00B5267D"/>
    <w:rsid w:val="00B53684"/>
    <w:rsid w:val="00B67655"/>
    <w:rsid w:val="00B72654"/>
    <w:rsid w:val="00B8368E"/>
    <w:rsid w:val="00B90A02"/>
    <w:rsid w:val="00B91F46"/>
    <w:rsid w:val="00B97EC5"/>
    <w:rsid w:val="00BA2935"/>
    <w:rsid w:val="00BA3438"/>
    <w:rsid w:val="00BA506D"/>
    <w:rsid w:val="00BA5897"/>
    <w:rsid w:val="00BA589C"/>
    <w:rsid w:val="00BA7DA3"/>
    <w:rsid w:val="00BB2CC5"/>
    <w:rsid w:val="00BB570B"/>
    <w:rsid w:val="00BB735A"/>
    <w:rsid w:val="00BB7DF9"/>
    <w:rsid w:val="00BC0D0E"/>
    <w:rsid w:val="00BC11E9"/>
    <w:rsid w:val="00BC4F79"/>
    <w:rsid w:val="00BC726B"/>
    <w:rsid w:val="00BD3AFB"/>
    <w:rsid w:val="00BD7E7C"/>
    <w:rsid w:val="00BE15CA"/>
    <w:rsid w:val="00BE48B5"/>
    <w:rsid w:val="00BE537C"/>
    <w:rsid w:val="00BF044C"/>
    <w:rsid w:val="00BF1D55"/>
    <w:rsid w:val="00BF4E6A"/>
    <w:rsid w:val="00BF53F6"/>
    <w:rsid w:val="00C02835"/>
    <w:rsid w:val="00C04703"/>
    <w:rsid w:val="00C04705"/>
    <w:rsid w:val="00C04DBA"/>
    <w:rsid w:val="00C0585E"/>
    <w:rsid w:val="00C100E6"/>
    <w:rsid w:val="00C10FD5"/>
    <w:rsid w:val="00C16B38"/>
    <w:rsid w:val="00C16CA5"/>
    <w:rsid w:val="00C20353"/>
    <w:rsid w:val="00C20B82"/>
    <w:rsid w:val="00C21187"/>
    <w:rsid w:val="00C25B26"/>
    <w:rsid w:val="00C27356"/>
    <w:rsid w:val="00C30238"/>
    <w:rsid w:val="00C34D86"/>
    <w:rsid w:val="00C357EC"/>
    <w:rsid w:val="00C37EBB"/>
    <w:rsid w:val="00C40F74"/>
    <w:rsid w:val="00C41452"/>
    <w:rsid w:val="00C61A39"/>
    <w:rsid w:val="00C62836"/>
    <w:rsid w:val="00C6318C"/>
    <w:rsid w:val="00C63B06"/>
    <w:rsid w:val="00C64BDE"/>
    <w:rsid w:val="00C711F7"/>
    <w:rsid w:val="00C72465"/>
    <w:rsid w:val="00C77877"/>
    <w:rsid w:val="00C80BDE"/>
    <w:rsid w:val="00C826DA"/>
    <w:rsid w:val="00C85140"/>
    <w:rsid w:val="00C90590"/>
    <w:rsid w:val="00C93C2F"/>
    <w:rsid w:val="00C9740B"/>
    <w:rsid w:val="00C97B91"/>
    <w:rsid w:val="00CA028F"/>
    <w:rsid w:val="00CA1E44"/>
    <w:rsid w:val="00CA5118"/>
    <w:rsid w:val="00CB10D2"/>
    <w:rsid w:val="00CB1DA0"/>
    <w:rsid w:val="00CB1E8D"/>
    <w:rsid w:val="00CB378A"/>
    <w:rsid w:val="00CB4D63"/>
    <w:rsid w:val="00CC0143"/>
    <w:rsid w:val="00CC2E0E"/>
    <w:rsid w:val="00CC775D"/>
    <w:rsid w:val="00CD00D0"/>
    <w:rsid w:val="00CE0980"/>
    <w:rsid w:val="00CE1AA2"/>
    <w:rsid w:val="00CE52AB"/>
    <w:rsid w:val="00CE53E5"/>
    <w:rsid w:val="00CF071D"/>
    <w:rsid w:val="00CF2574"/>
    <w:rsid w:val="00D0045F"/>
    <w:rsid w:val="00D0133B"/>
    <w:rsid w:val="00D034B9"/>
    <w:rsid w:val="00D04174"/>
    <w:rsid w:val="00D04EB2"/>
    <w:rsid w:val="00D05A2D"/>
    <w:rsid w:val="00D138E2"/>
    <w:rsid w:val="00D16D77"/>
    <w:rsid w:val="00D20726"/>
    <w:rsid w:val="00D30269"/>
    <w:rsid w:val="00D32C68"/>
    <w:rsid w:val="00D40704"/>
    <w:rsid w:val="00D41480"/>
    <w:rsid w:val="00D42B12"/>
    <w:rsid w:val="00D4595F"/>
    <w:rsid w:val="00D45B79"/>
    <w:rsid w:val="00D507C5"/>
    <w:rsid w:val="00D51D05"/>
    <w:rsid w:val="00D51F87"/>
    <w:rsid w:val="00D532F6"/>
    <w:rsid w:val="00D55F77"/>
    <w:rsid w:val="00D5631A"/>
    <w:rsid w:val="00D565BA"/>
    <w:rsid w:val="00D62342"/>
    <w:rsid w:val="00D63921"/>
    <w:rsid w:val="00D67E01"/>
    <w:rsid w:val="00D72B9E"/>
    <w:rsid w:val="00D72FF6"/>
    <w:rsid w:val="00D73E39"/>
    <w:rsid w:val="00D75A2C"/>
    <w:rsid w:val="00D76036"/>
    <w:rsid w:val="00D76960"/>
    <w:rsid w:val="00D80617"/>
    <w:rsid w:val="00D80A53"/>
    <w:rsid w:val="00D81A7B"/>
    <w:rsid w:val="00D8265E"/>
    <w:rsid w:val="00D84483"/>
    <w:rsid w:val="00D8496A"/>
    <w:rsid w:val="00D87713"/>
    <w:rsid w:val="00D93251"/>
    <w:rsid w:val="00D94FD6"/>
    <w:rsid w:val="00D96440"/>
    <w:rsid w:val="00D968AB"/>
    <w:rsid w:val="00D9741C"/>
    <w:rsid w:val="00D97BDB"/>
    <w:rsid w:val="00DA13EE"/>
    <w:rsid w:val="00DA5FF2"/>
    <w:rsid w:val="00DB2D98"/>
    <w:rsid w:val="00DB43CE"/>
    <w:rsid w:val="00DB46D5"/>
    <w:rsid w:val="00DB5BD2"/>
    <w:rsid w:val="00DB7EBB"/>
    <w:rsid w:val="00DC23E8"/>
    <w:rsid w:val="00DC2788"/>
    <w:rsid w:val="00DC54D6"/>
    <w:rsid w:val="00DC6C5E"/>
    <w:rsid w:val="00DC7EA0"/>
    <w:rsid w:val="00DD2DF5"/>
    <w:rsid w:val="00DD4E2A"/>
    <w:rsid w:val="00DD62E5"/>
    <w:rsid w:val="00DE280D"/>
    <w:rsid w:val="00DE3A91"/>
    <w:rsid w:val="00DF2F68"/>
    <w:rsid w:val="00E03271"/>
    <w:rsid w:val="00E053FD"/>
    <w:rsid w:val="00E0611C"/>
    <w:rsid w:val="00E062E9"/>
    <w:rsid w:val="00E077A7"/>
    <w:rsid w:val="00E07902"/>
    <w:rsid w:val="00E20BA0"/>
    <w:rsid w:val="00E20DE1"/>
    <w:rsid w:val="00E2605C"/>
    <w:rsid w:val="00E2642A"/>
    <w:rsid w:val="00E271BC"/>
    <w:rsid w:val="00E36838"/>
    <w:rsid w:val="00E41A2F"/>
    <w:rsid w:val="00E44657"/>
    <w:rsid w:val="00E50529"/>
    <w:rsid w:val="00E51B45"/>
    <w:rsid w:val="00E5463A"/>
    <w:rsid w:val="00E547FB"/>
    <w:rsid w:val="00E565FB"/>
    <w:rsid w:val="00E566B9"/>
    <w:rsid w:val="00E6439A"/>
    <w:rsid w:val="00E64ACC"/>
    <w:rsid w:val="00E800BD"/>
    <w:rsid w:val="00E81DB4"/>
    <w:rsid w:val="00E825C7"/>
    <w:rsid w:val="00E82863"/>
    <w:rsid w:val="00E84CB6"/>
    <w:rsid w:val="00E87FEC"/>
    <w:rsid w:val="00E932B2"/>
    <w:rsid w:val="00E9363E"/>
    <w:rsid w:val="00E937B4"/>
    <w:rsid w:val="00E956D5"/>
    <w:rsid w:val="00E95EF4"/>
    <w:rsid w:val="00EA3FFB"/>
    <w:rsid w:val="00EA44BC"/>
    <w:rsid w:val="00EA61CF"/>
    <w:rsid w:val="00EA70E0"/>
    <w:rsid w:val="00EB18D9"/>
    <w:rsid w:val="00EB3F3D"/>
    <w:rsid w:val="00EB454C"/>
    <w:rsid w:val="00EC065E"/>
    <w:rsid w:val="00EC0795"/>
    <w:rsid w:val="00EC08C2"/>
    <w:rsid w:val="00EC0D6A"/>
    <w:rsid w:val="00EC358B"/>
    <w:rsid w:val="00EC4EBF"/>
    <w:rsid w:val="00ED05E0"/>
    <w:rsid w:val="00ED0A39"/>
    <w:rsid w:val="00ED1ECA"/>
    <w:rsid w:val="00ED2ECE"/>
    <w:rsid w:val="00ED6729"/>
    <w:rsid w:val="00ED7890"/>
    <w:rsid w:val="00EE1837"/>
    <w:rsid w:val="00EE21D8"/>
    <w:rsid w:val="00EE2FF9"/>
    <w:rsid w:val="00EE517F"/>
    <w:rsid w:val="00EE5C0C"/>
    <w:rsid w:val="00EE6EDD"/>
    <w:rsid w:val="00EF1638"/>
    <w:rsid w:val="00EF7025"/>
    <w:rsid w:val="00F01109"/>
    <w:rsid w:val="00F01F0B"/>
    <w:rsid w:val="00F052B6"/>
    <w:rsid w:val="00F074D6"/>
    <w:rsid w:val="00F16271"/>
    <w:rsid w:val="00F21570"/>
    <w:rsid w:val="00F344FC"/>
    <w:rsid w:val="00F3535E"/>
    <w:rsid w:val="00F425EA"/>
    <w:rsid w:val="00F44D3A"/>
    <w:rsid w:val="00F45334"/>
    <w:rsid w:val="00F51155"/>
    <w:rsid w:val="00F549FD"/>
    <w:rsid w:val="00F64495"/>
    <w:rsid w:val="00F70712"/>
    <w:rsid w:val="00F77661"/>
    <w:rsid w:val="00F805B4"/>
    <w:rsid w:val="00F82AC8"/>
    <w:rsid w:val="00F8621A"/>
    <w:rsid w:val="00F907AE"/>
    <w:rsid w:val="00F91445"/>
    <w:rsid w:val="00F9451F"/>
    <w:rsid w:val="00F9749E"/>
    <w:rsid w:val="00FA0715"/>
    <w:rsid w:val="00FA16F6"/>
    <w:rsid w:val="00FA2A93"/>
    <w:rsid w:val="00FA3817"/>
    <w:rsid w:val="00FB0045"/>
    <w:rsid w:val="00FB078E"/>
    <w:rsid w:val="00FB69A1"/>
    <w:rsid w:val="00FC1023"/>
    <w:rsid w:val="00FC147D"/>
    <w:rsid w:val="00FC1E2E"/>
    <w:rsid w:val="00FC2620"/>
    <w:rsid w:val="00FC3461"/>
    <w:rsid w:val="00FC3494"/>
    <w:rsid w:val="00FC41F0"/>
    <w:rsid w:val="00FC478E"/>
    <w:rsid w:val="00FC5D83"/>
    <w:rsid w:val="00FD014C"/>
    <w:rsid w:val="00FD2504"/>
    <w:rsid w:val="00FD38BF"/>
    <w:rsid w:val="00FD59F1"/>
    <w:rsid w:val="00FD6FAD"/>
    <w:rsid w:val="00FD77EC"/>
    <w:rsid w:val="00FE0550"/>
    <w:rsid w:val="00FE0FD4"/>
    <w:rsid w:val="00FE2840"/>
    <w:rsid w:val="00FE43DE"/>
    <w:rsid w:val="00FE5EF3"/>
    <w:rsid w:val="00FE68DE"/>
    <w:rsid w:val="00FE7200"/>
    <w:rsid w:val="00FE78EA"/>
    <w:rsid w:val="00FF0471"/>
    <w:rsid w:val="00FF152A"/>
    <w:rsid w:val="00FF1DCB"/>
    <w:rsid w:val="00FF43E9"/>
    <w:rsid w:val="00FF511D"/>
    <w:rsid w:val="00FF54B7"/>
    <w:rsid w:val="00FF5A8E"/>
    <w:rsid w:val="00FF70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39E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9A1"/>
    <w:rPr>
      <w:rFonts w:asciiTheme="majorHAnsi" w:hAnsiTheme="majorHAnsi"/>
    </w:rPr>
  </w:style>
  <w:style w:type="paragraph" w:styleId="Heading1">
    <w:name w:val="heading 1"/>
    <w:basedOn w:val="Normal"/>
    <w:next w:val="Normal"/>
    <w:link w:val="Heading1Char"/>
    <w:uiPriority w:val="9"/>
    <w:qFormat/>
    <w:rsid w:val="0053050A"/>
    <w:pPr>
      <w:keepNext/>
      <w:keepLines/>
      <w:spacing w:before="480"/>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423E7F"/>
    <w:pPr>
      <w:keepNext/>
      <w:keepLines/>
      <w:spacing w:before="200"/>
      <w:outlineLvl w:val="1"/>
    </w:pPr>
    <w:rPr>
      <w:rFonts w:eastAsiaTheme="majorEastAsia"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23E7F"/>
    <w:pPr>
      <w:keepNext/>
      <w:keepLines/>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53050A"/>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050A"/>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423E7F"/>
    <w:rPr>
      <w:rFonts w:asciiTheme="majorHAnsi" w:eastAsiaTheme="majorEastAsia" w:hAnsiTheme="majorHAnsi" w:cstheme="majorBidi"/>
      <w:b/>
      <w:bCs/>
      <w:color w:val="548DD4" w:themeColor="text2" w:themeTint="99"/>
      <w:sz w:val="26"/>
      <w:szCs w:val="26"/>
    </w:rPr>
  </w:style>
  <w:style w:type="paragraph" w:styleId="BalloonText">
    <w:name w:val="Balloon Text"/>
    <w:basedOn w:val="Normal"/>
    <w:link w:val="BalloonTextChar"/>
    <w:uiPriority w:val="99"/>
    <w:semiHidden/>
    <w:unhideWhenUsed/>
    <w:rsid w:val="006447E6"/>
    <w:rPr>
      <w:rFonts w:ascii="Lucida Grande" w:hAnsi="Lucida Grande"/>
      <w:sz w:val="18"/>
      <w:szCs w:val="18"/>
    </w:rPr>
  </w:style>
  <w:style w:type="character" w:customStyle="1" w:styleId="BalloonTextChar">
    <w:name w:val="Balloon Text Char"/>
    <w:basedOn w:val="DefaultParagraphFont"/>
    <w:link w:val="BalloonText"/>
    <w:uiPriority w:val="99"/>
    <w:semiHidden/>
    <w:rsid w:val="006447E6"/>
    <w:rPr>
      <w:rFonts w:ascii="Lucida Grande" w:hAnsi="Lucida Grande"/>
      <w:sz w:val="18"/>
      <w:szCs w:val="18"/>
    </w:rPr>
  </w:style>
  <w:style w:type="paragraph" w:styleId="ListParagraph">
    <w:name w:val="List Paragraph"/>
    <w:basedOn w:val="Normal"/>
    <w:uiPriority w:val="34"/>
    <w:qFormat/>
    <w:rsid w:val="006447E6"/>
    <w:pPr>
      <w:ind w:left="720"/>
      <w:contextualSpacing/>
    </w:pPr>
    <w:rPr>
      <w:rFonts w:ascii="Times" w:hAnsi="Times"/>
      <w:sz w:val="20"/>
      <w:szCs w:val="20"/>
    </w:rPr>
  </w:style>
  <w:style w:type="character" w:customStyle="1" w:styleId="Heading3Char">
    <w:name w:val="Heading 3 Char"/>
    <w:basedOn w:val="DefaultParagraphFont"/>
    <w:link w:val="Heading3"/>
    <w:uiPriority w:val="9"/>
    <w:rsid w:val="00423E7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3050A"/>
    <w:rPr>
      <w:rFonts w:asciiTheme="majorHAnsi" w:eastAsiaTheme="majorEastAsia" w:hAnsiTheme="majorHAnsi" w:cstheme="majorBidi"/>
      <w:b/>
      <w:bCs/>
      <w:i/>
      <w:iCs/>
      <w:color w:val="000000" w:themeColor="text1"/>
    </w:rPr>
  </w:style>
  <w:style w:type="paragraph" w:styleId="Footer">
    <w:name w:val="footer"/>
    <w:basedOn w:val="Normal"/>
    <w:link w:val="FooterChar"/>
    <w:uiPriority w:val="99"/>
    <w:unhideWhenUsed/>
    <w:rsid w:val="00522EEC"/>
    <w:pPr>
      <w:tabs>
        <w:tab w:val="center" w:pos="4320"/>
        <w:tab w:val="right" w:pos="8640"/>
      </w:tabs>
    </w:pPr>
  </w:style>
  <w:style w:type="character" w:customStyle="1" w:styleId="FooterChar">
    <w:name w:val="Footer Char"/>
    <w:basedOn w:val="DefaultParagraphFont"/>
    <w:link w:val="Footer"/>
    <w:uiPriority w:val="99"/>
    <w:rsid w:val="00522EEC"/>
  </w:style>
  <w:style w:type="character" w:styleId="PageNumber">
    <w:name w:val="page number"/>
    <w:basedOn w:val="DefaultParagraphFont"/>
    <w:uiPriority w:val="99"/>
    <w:semiHidden/>
    <w:unhideWhenUsed/>
    <w:rsid w:val="00522EEC"/>
  </w:style>
  <w:style w:type="paragraph" w:styleId="Bibliography">
    <w:name w:val="Bibliography"/>
    <w:basedOn w:val="Normal"/>
    <w:next w:val="Normal"/>
    <w:uiPriority w:val="37"/>
    <w:unhideWhenUsed/>
    <w:rsid w:val="00FE0550"/>
    <w:pPr>
      <w:tabs>
        <w:tab w:val="left" w:pos="380"/>
      </w:tabs>
      <w:spacing w:line="480" w:lineRule="auto"/>
      <w:ind w:left="384" w:hanging="384"/>
    </w:pPr>
  </w:style>
  <w:style w:type="character" w:styleId="PlaceholderText">
    <w:name w:val="Placeholder Text"/>
    <w:basedOn w:val="DefaultParagraphFont"/>
    <w:uiPriority w:val="99"/>
    <w:semiHidden/>
    <w:rsid w:val="000B2CC7"/>
    <w:rPr>
      <w:color w:val="808080"/>
    </w:rPr>
  </w:style>
  <w:style w:type="character" w:styleId="CommentReference">
    <w:name w:val="annotation reference"/>
    <w:basedOn w:val="DefaultParagraphFont"/>
    <w:uiPriority w:val="99"/>
    <w:semiHidden/>
    <w:unhideWhenUsed/>
    <w:rsid w:val="005E3628"/>
    <w:rPr>
      <w:sz w:val="18"/>
      <w:szCs w:val="18"/>
    </w:rPr>
  </w:style>
  <w:style w:type="paragraph" w:styleId="CommentText">
    <w:name w:val="annotation text"/>
    <w:basedOn w:val="Normal"/>
    <w:link w:val="CommentTextChar"/>
    <w:uiPriority w:val="99"/>
    <w:semiHidden/>
    <w:unhideWhenUsed/>
    <w:rsid w:val="005E3628"/>
  </w:style>
  <w:style w:type="character" w:customStyle="1" w:styleId="CommentTextChar">
    <w:name w:val="Comment Text Char"/>
    <w:basedOn w:val="DefaultParagraphFont"/>
    <w:link w:val="CommentText"/>
    <w:uiPriority w:val="99"/>
    <w:semiHidden/>
    <w:rsid w:val="005E3628"/>
    <w:rPr>
      <w:rFonts w:asciiTheme="majorHAnsi" w:hAnsiTheme="majorHAnsi"/>
    </w:rPr>
  </w:style>
  <w:style w:type="paragraph" w:styleId="CommentSubject">
    <w:name w:val="annotation subject"/>
    <w:basedOn w:val="CommentText"/>
    <w:next w:val="CommentText"/>
    <w:link w:val="CommentSubjectChar"/>
    <w:uiPriority w:val="99"/>
    <w:semiHidden/>
    <w:unhideWhenUsed/>
    <w:rsid w:val="005E3628"/>
    <w:rPr>
      <w:b/>
      <w:bCs/>
      <w:sz w:val="20"/>
      <w:szCs w:val="20"/>
    </w:rPr>
  </w:style>
  <w:style w:type="character" w:customStyle="1" w:styleId="CommentSubjectChar">
    <w:name w:val="Comment Subject Char"/>
    <w:basedOn w:val="CommentTextChar"/>
    <w:link w:val="CommentSubject"/>
    <w:uiPriority w:val="99"/>
    <w:semiHidden/>
    <w:rsid w:val="005E3628"/>
    <w:rPr>
      <w:rFonts w:asciiTheme="majorHAnsi" w:hAnsiTheme="majorHAnsi"/>
      <w:b/>
      <w:bCs/>
      <w:sz w:val="20"/>
      <w:szCs w:val="20"/>
    </w:rPr>
  </w:style>
  <w:style w:type="paragraph" w:styleId="Header">
    <w:name w:val="header"/>
    <w:basedOn w:val="Normal"/>
    <w:link w:val="HeaderChar"/>
    <w:uiPriority w:val="99"/>
    <w:unhideWhenUsed/>
    <w:rsid w:val="006F70EB"/>
    <w:pPr>
      <w:tabs>
        <w:tab w:val="center" w:pos="4320"/>
        <w:tab w:val="right" w:pos="8640"/>
      </w:tabs>
    </w:pPr>
  </w:style>
  <w:style w:type="character" w:customStyle="1" w:styleId="HeaderChar">
    <w:name w:val="Header Char"/>
    <w:basedOn w:val="DefaultParagraphFont"/>
    <w:link w:val="Header"/>
    <w:uiPriority w:val="99"/>
    <w:rsid w:val="006F70EB"/>
    <w:rPr>
      <w:rFonts w:asciiTheme="majorHAnsi" w:hAnsiTheme="majorHAnsi"/>
    </w:rPr>
  </w:style>
  <w:style w:type="character" w:styleId="Hyperlink">
    <w:name w:val="Hyperlink"/>
    <w:basedOn w:val="DefaultParagraphFont"/>
    <w:uiPriority w:val="99"/>
    <w:unhideWhenUsed/>
    <w:rsid w:val="002E584D"/>
    <w:rPr>
      <w:color w:val="0000FF" w:themeColor="hyperlink"/>
      <w:u w:val="single"/>
    </w:rPr>
  </w:style>
  <w:style w:type="paragraph" w:styleId="NormalWeb">
    <w:name w:val="Normal (Web)"/>
    <w:basedOn w:val="Normal"/>
    <w:uiPriority w:val="99"/>
    <w:unhideWhenUsed/>
    <w:rsid w:val="00A827AC"/>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095B"/>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20581">
      <w:bodyDiv w:val="1"/>
      <w:marLeft w:val="0"/>
      <w:marRight w:val="0"/>
      <w:marTop w:val="0"/>
      <w:marBottom w:val="0"/>
      <w:divBdr>
        <w:top w:val="none" w:sz="0" w:space="0" w:color="auto"/>
        <w:left w:val="none" w:sz="0" w:space="0" w:color="auto"/>
        <w:bottom w:val="none" w:sz="0" w:space="0" w:color="auto"/>
        <w:right w:val="none" w:sz="0" w:space="0" w:color="auto"/>
      </w:divBdr>
    </w:div>
    <w:div w:id="130750789">
      <w:bodyDiv w:val="1"/>
      <w:marLeft w:val="0"/>
      <w:marRight w:val="0"/>
      <w:marTop w:val="0"/>
      <w:marBottom w:val="0"/>
      <w:divBdr>
        <w:top w:val="none" w:sz="0" w:space="0" w:color="auto"/>
        <w:left w:val="none" w:sz="0" w:space="0" w:color="auto"/>
        <w:bottom w:val="none" w:sz="0" w:space="0" w:color="auto"/>
        <w:right w:val="none" w:sz="0" w:space="0" w:color="auto"/>
      </w:divBdr>
    </w:div>
    <w:div w:id="162935680">
      <w:bodyDiv w:val="1"/>
      <w:marLeft w:val="0"/>
      <w:marRight w:val="0"/>
      <w:marTop w:val="0"/>
      <w:marBottom w:val="0"/>
      <w:divBdr>
        <w:top w:val="none" w:sz="0" w:space="0" w:color="auto"/>
        <w:left w:val="none" w:sz="0" w:space="0" w:color="auto"/>
        <w:bottom w:val="none" w:sz="0" w:space="0" w:color="auto"/>
        <w:right w:val="none" w:sz="0" w:space="0" w:color="auto"/>
      </w:divBdr>
    </w:div>
    <w:div w:id="188299560">
      <w:bodyDiv w:val="1"/>
      <w:marLeft w:val="0"/>
      <w:marRight w:val="0"/>
      <w:marTop w:val="0"/>
      <w:marBottom w:val="0"/>
      <w:divBdr>
        <w:top w:val="none" w:sz="0" w:space="0" w:color="auto"/>
        <w:left w:val="none" w:sz="0" w:space="0" w:color="auto"/>
        <w:bottom w:val="none" w:sz="0" w:space="0" w:color="auto"/>
        <w:right w:val="none" w:sz="0" w:space="0" w:color="auto"/>
      </w:divBdr>
    </w:div>
    <w:div w:id="207836765">
      <w:bodyDiv w:val="1"/>
      <w:marLeft w:val="0"/>
      <w:marRight w:val="0"/>
      <w:marTop w:val="0"/>
      <w:marBottom w:val="0"/>
      <w:divBdr>
        <w:top w:val="none" w:sz="0" w:space="0" w:color="auto"/>
        <w:left w:val="none" w:sz="0" w:space="0" w:color="auto"/>
        <w:bottom w:val="none" w:sz="0" w:space="0" w:color="auto"/>
        <w:right w:val="none" w:sz="0" w:space="0" w:color="auto"/>
      </w:divBdr>
    </w:div>
    <w:div w:id="223835590">
      <w:bodyDiv w:val="1"/>
      <w:marLeft w:val="0"/>
      <w:marRight w:val="0"/>
      <w:marTop w:val="0"/>
      <w:marBottom w:val="0"/>
      <w:divBdr>
        <w:top w:val="none" w:sz="0" w:space="0" w:color="auto"/>
        <w:left w:val="none" w:sz="0" w:space="0" w:color="auto"/>
        <w:bottom w:val="none" w:sz="0" w:space="0" w:color="auto"/>
        <w:right w:val="none" w:sz="0" w:space="0" w:color="auto"/>
      </w:divBdr>
    </w:div>
    <w:div w:id="257295004">
      <w:bodyDiv w:val="1"/>
      <w:marLeft w:val="0"/>
      <w:marRight w:val="0"/>
      <w:marTop w:val="0"/>
      <w:marBottom w:val="0"/>
      <w:divBdr>
        <w:top w:val="none" w:sz="0" w:space="0" w:color="auto"/>
        <w:left w:val="none" w:sz="0" w:space="0" w:color="auto"/>
        <w:bottom w:val="none" w:sz="0" w:space="0" w:color="auto"/>
        <w:right w:val="none" w:sz="0" w:space="0" w:color="auto"/>
      </w:divBdr>
    </w:div>
    <w:div w:id="270434163">
      <w:bodyDiv w:val="1"/>
      <w:marLeft w:val="0"/>
      <w:marRight w:val="0"/>
      <w:marTop w:val="0"/>
      <w:marBottom w:val="0"/>
      <w:divBdr>
        <w:top w:val="none" w:sz="0" w:space="0" w:color="auto"/>
        <w:left w:val="none" w:sz="0" w:space="0" w:color="auto"/>
        <w:bottom w:val="none" w:sz="0" w:space="0" w:color="auto"/>
        <w:right w:val="none" w:sz="0" w:space="0" w:color="auto"/>
      </w:divBdr>
    </w:div>
    <w:div w:id="361831521">
      <w:bodyDiv w:val="1"/>
      <w:marLeft w:val="0"/>
      <w:marRight w:val="0"/>
      <w:marTop w:val="0"/>
      <w:marBottom w:val="0"/>
      <w:divBdr>
        <w:top w:val="none" w:sz="0" w:space="0" w:color="auto"/>
        <w:left w:val="none" w:sz="0" w:space="0" w:color="auto"/>
        <w:bottom w:val="none" w:sz="0" w:space="0" w:color="auto"/>
        <w:right w:val="none" w:sz="0" w:space="0" w:color="auto"/>
      </w:divBdr>
    </w:div>
    <w:div w:id="391126604">
      <w:bodyDiv w:val="1"/>
      <w:marLeft w:val="0"/>
      <w:marRight w:val="0"/>
      <w:marTop w:val="0"/>
      <w:marBottom w:val="0"/>
      <w:divBdr>
        <w:top w:val="none" w:sz="0" w:space="0" w:color="auto"/>
        <w:left w:val="none" w:sz="0" w:space="0" w:color="auto"/>
        <w:bottom w:val="none" w:sz="0" w:space="0" w:color="auto"/>
        <w:right w:val="none" w:sz="0" w:space="0" w:color="auto"/>
      </w:divBdr>
    </w:div>
    <w:div w:id="522783990">
      <w:bodyDiv w:val="1"/>
      <w:marLeft w:val="0"/>
      <w:marRight w:val="0"/>
      <w:marTop w:val="0"/>
      <w:marBottom w:val="0"/>
      <w:divBdr>
        <w:top w:val="none" w:sz="0" w:space="0" w:color="auto"/>
        <w:left w:val="none" w:sz="0" w:space="0" w:color="auto"/>
        <w:bottom w:val="none" w:sz="0" w:space="0" w:color="auto"/>
        <w:right w:val="none" w:sz="0" w:space="0" w:color="auto"/>
      </w:divBdr>
    </w:div>
    <w:div w:id="576986661">
      <w:bodyDiv w:val="1"/>
      <w:marLeft w:val="0"/>
      <w:marRight w:val="0"/>
      <w:marTop w:val="0"/>
      <w:marBottom w:val="0"/>
      <w:divBdr>
        <w:top w:val="none" w:sz="0" w:space="0" w:color="auto"/>
        <w:left w:val="none" w:sz="0" w:space="0" w:color="auto"/>
        <w:bottom w:val="none" w:sz="0" w:space="0" w:color="auto"/>
        <w:right w:val="none" w:sz="0" w:space="0" w:color="auto"/>
      </w:divBdr>
    </w:div>
    <w:div w:id="588464520">
      <w:bodyDiv w:val="1"/>
      <w:marLeft w:val="0"/>
      <w:marRight w:val="0"/>
      <w:marTop w:val="0"/>
      <w:marBottom w:val="0"/>
      <w:divBdr>
        <w:top w:val="none" w:sz="0" w:space="0" w:color="auto"/>
        <w:left w:val="none" w:sz="0" w:space="0" w:color="auto"/>
        <w:bottom w:val="none" w:sz="0" w:space="0" w:color="auto"/>
        <w:right w:val="none" w:sz="0" w:space="0" w:color="auto"/>
      </w:divBdr>
    </w:div>
    <w:div w:id="696851929">
      <w:bodyDiv w:val="1"/>
      <w:marLeft w:val="0"/>
      <w:marRight w:val="0"/>
      <w:marTop w:val="0"/>
      <w:marBottom w:val="0"/>
      <w:divBdr>
        <w:top w:val="none" w:sz="0" w:space="0" w:color="auto"/>
        <w:left w:val="none" w:sz="0" w:space="0" w:color="auto"/>
        <w:bottom w:val="none" w:sz="0" w:space="0" w:color="auto"/>
        <w:right w:val="none" w:sz="0" w:space="0" w:color="auto"/>
      </w:divBdr>
    </w:div>
    <w:div w:id="815530542">
      <w:bodyDiv w:val="1"/>
      <w:marLeft w:val="0"/>
      <w:marRight w:val="0"/>
      <w:marTop w:val="0"/>
      <w:marBottom w:val="0"/>
      <w:divBdr>
        <w:top w:val="none" w:sz="0" w:space="0" w:color="auto"/>
        <w:left w:val="none" w:sz="0" w:space="0" w:color="auto"/>
        <w:bottom w:val="none" w:sz="0" w:space="0" w:color="auto"/>
        <w:right w:val="none" w:sz="0" w:space="0" w:color="auto"/>
      </w:divBdr>
    </w:div>
    <w:div w:id="915630364">
      <w:bodyDiv w:val="1"/>
      <w:marLeft w:val="0"/>
      <w:marRight w:val="0"/>
      <w:marTop w:val="0"/>
      <w:marBottom w:val="0"/>
      <w:divBdr>
        <w:top w:val="none" w:sz="0" w:space="0" w:color="auto"/>
        <w:left w:val="none" w:sz="0" w:space="0" w:color="auto"/>
        <w:bottom w:val="none" w:sz="0" w:space="0" w:color="auto"/>
        <w:right w:val="none" w:sz="0" w:space="0" w:color="auto"/>
      </w:divBdr>
    </w:div>
    <w:div w:id="924268748">
      <w:bodyDiv w:val="1"/>
      <w:marLeft w:val="0"/>
      <w:marRight w:val="0"/>
      <w:marTop w:val="0"/>
      <w:marBottom w:val="0"/>
      <w:divBdr>
        <w:top w:val="none" w:sz="0" w:space="0" w:color="auto"/>
        <w:left w:val="none" w:sz="0" w:space="0" w:color="auto"/>
        <w:bottom w:val="none" w:sz="0" w:space="0" w:color="auto"/>
        <w:right w:val="none" w:sz="0" w:space="0" w:color="auto"/>
      </w:divBdr>
    </w:div>
    <w:div w:id="1021083531">
      <w:bodyDiv w:val="1"/>
      <w:marLeft w:val="0"/>
      <w:marRight w:val="0"/>
      <w:marTop w:val="0"/>
      <w:marBottom w:val="0"/>
      <w:divBdr>
        <w:top w:val="none" w:sz="0" w:space="0" w:color="auto"/>
        <w:left w:val="none" w:sz="0" w:space="0" w:color="auto"/>
        <w:bottom w:val="none" w:sz="0" w:space="0" w:color="auto"/>
        <w:right w:val="none" w:sz="0" w:space="0" w:color="auto"/>
      </w:divBdr>
    </w:div>
    <w:div w:id="1028415212">
      <w:bodyDiv w:val="1"/>
      <w:marLeft w:val="0"/>
      <w:marRight w:val="0"/>
      <w:marTop w:val="0"/>
      <w:marBottom w:val="0"/>
      <w:divBdr>
        <w:top w:val="none" w:sz="0" w:space="0" w:color="auto"/>
        <w:left w:val="none" w:sz="0" w:space="0" w:color="auto"/>
        <w:bottom w:val="none" w:sz="0" w:space="0" w:color="auto"/>
        <w:right w:val="none" w:sz="0" w:space="0" w:color="auto"/>
      </w:divBdr>
      <w:divsChild>
        <w:div w:id="910310402">
          <w:marLeft w:val="720"/>
          <w:marRight w:val="0"/>
          <w:marTop w:val="154"/>
          <w:marBottom w:val="0"/>
          <w:divBdr>
            <w:top w:val="none" w:sz="0" w:space="0" w:color="auto"/>
            <w:left w:val="none" w:sz="0" w:space="0" w:color="auto"/>
            <w:bottom w:val="none" w:sz="0" w:space="0" w:color="auto"/>
            <w:right w:val="none" w:sz="0" w:space="0" w:color="auto"/>
          </w:divBdr>
        </w:div>
        <w:div w:id="1097869817">
          <w:marLeft w:val="720"/>
          <w:marRight w:val="0"/>
          <w:marTop w:val="154"/>
          <w:marBottom w:val="0"/>
          <w:divBdr>
            <w:top w:val="none" w:sz="0" w:space="0" w:color="auto"/>
            <w:left w:val="none" w:sz="0" w:space="0" w:color="auto"/>
            <w:bottom w:val="none" w:sz="0" w:space="0" w:color="auto"/>
            <w:right w:val="none" w:sz="0" w:space="0" w:color="auto"/>
          </w:divBdr>
        </w:div>
        <w:div w:id="1771123856">
          <w:marLeft w:val="720"/>
          <w:marRight w:val="0"/>
          <w:marTop w:val="154"/>
          <w:marBottom w:val="0"/>
          <w:divBdr>
            <w:top w:val="none" w:sz="0" w:space="0" w:color="auto"/>
            <w:left w:val="none" w:sz="0" w:space="0" w:color="auto"/>
            <w:bottom w:val="none" w:sz="0" w:space="0" w:color="auto"/>
            <w:right w:val="none" w:sz="0" w:space="0" w:color="auto"/>
          </w:divBdr>
        </w:div>
        <w:div w:id="1885100685">
          <w:marLeft w:val="720"/>
          <w:marRight w:val="0"/>
          <w:marTop w:val="154"/>
          <w:marBottom w:val="0"/>
          <w:divBdr>
            <w:top w:val="none" w:sz="0" w:space="0" w:color="auto"/>
            <w:left w:val="none" w:sz="0" w:space="0" w:color="auto"/>
            <w:bottom w:val="none" w:sz="0" w:space="0" w:color="auto"/>
            <w:right w:val="none" w:sz="0" w:space="0" w:color="auto"/>
          </w:divBdr>
        </w:div>
      </w:divsChild>
    </w:div>
    <w:div w:id="1131635010">
      <w:bodyDiv w:val="1"/>
      <w:marLeft w:val="0"/>
      <w:marRight w:val="0"/>
      <w:marTop w:val="0"/>
      <w:marBottom w:val="0"/>
      <w:divBdr>
        <w:top w:val="none" w:sz="0" w:space="0" w:color="auto"/>
        <w:left w:val="none" w:sz="0" w:space="0" w:color="auto"/>
        <w:bottom w:val="none" w:sz="0" w:space="0" w:color="auto"/>
        <w:right w:val="none" w:sz="0" w:space="0" w:color="auto"/>
      </w:divBdr>
    </w:div>
    <w:div w:id="1352416340">
      <w:bodyDiv w:val="1"/>
      <w:marLeft w:val="0"/>
      <w:marRight w:val="0"/>
      <w:marTop w:val="0"/>
      <w:marBottom w:val="0"/>
      <w:divBdr>
        <w:top w:val="none" w:sz="0" w:space="0" w:color="auto"/>
        <w:left w:val="none" w:sz="0" w:space="0" w:color="auto"/>
        <w:bottom w:val="none" w:sz="0" w:space="0" w:color="auto"/>
        <w:right w:val="none" w:sz="0" w:space="0" w:color="auto"/>
      </w:divBdr>
    </w:div>
    <w:div w:id="1380083299">
      <w:bodyDiv w:val="1"/>
      <w:marLeft w:val="0"/>
      <w:marRight w:val="0"/>
      <w:marTop w:val="0"/>
      <w:marBottom w:val="0"/>
      <w:divBdr>
        <w:top w:val="none" w:sz="0" w:space="0" w:color="auto"/>
        <w:left w:val="none" w:sz="0" w:space="0" w:color="auto"/>
        <w:bottom w:val="none" w:sz="0" w:space="0" w:color="auto"/>
        <w:right w:val="none" w:sz="0" w:space="0" w:color="auto"/>
      </w:divBdr>
    </w:div>
    <w:div w:id="1403604172">
      <w:bodyDiv w:val="1"/>
      <w:marLeft w:val="0"/>
      <w:marRight w:val="0"/>
      <w:marTop w:val="0"/>
      <w:marBottom w:val="0"/>
      <w:divBdr>
        <w:top w:val="none" w:sz="0" w:space="0" w:color="auto"/>
        <w:left w:val="none" w:sz="0" w:space="0" w:color="auto"/>
        <w:bottom w:val="none" w:sz="0" w:space="0" w:color="auto"/>
        <w:right w:val="none" w:sz="0" w:space="0" w:color="auto"/>
      </w:divBdr>
    </w:div>
    <w:div w:id="1613124699">
      <w:bodyDiv w:val="1"/>
      <w:marLeft w:val="0"/>
      <w:marRight w:val="0"/>
      <w:marTop w:val="0"/>
      <w:marBottom w:val="0"/>
      <w:divBdr>
        <w:top w:val="none" w:sz="0" w:space="0" w:color="auto"/>
        <w:left w:val="none" w:sz="0" w:space="0" w:color="auto"/>
        <w:bottom w:val="none" w:sz="0" w:space="0" w:color="auto"/>
        <w:right w:val="none" w:sz="0" w:space="0" w:color="auto"/>
      </w:divBdr>
    </w:div>
    <w:div w:id="1624581121">
      <w:bodyDiv w:val="1"/>
      <w:marLeft w:val="0"/>
      <w:marRight w:val="0"/>
      <w:marTop w:val="0"/>
      <w:marBottom w:val="0"/>
      <w:divBdr>
        <w:top w:val="none" w:sz="0" w:space="0" w:color="auto"/>
        <w:left w:val="none" w:sz="0" w:space="0" w:color="auto"/>
        <w:bottom w:val="none" w:sz="0" w:space="0" w:color="auto"/>
        <w:right w:val="none" w:sz="0" w:space="0" w:color="auto"/>
      </w:divBdr>
    </w:div>
    <w:div w:id="1647784866">
      <w:bodyDiv w:val="1"/>
      <w:marLeft w:val="0"/>
      <w:marRight w:val="0"/>
      <w:marTop w:val="0"/>
      <w:marBottom w:val="0"/>
      <w:divBdr>
        <w:top w:val="none" w:sz="0" w:space="0" w:color="auto"/>
        <w:left w:val="none" w:sz="0" w:space="0" w:color="auto"/>
        <w:bottom w:val="none" w:sz="0" w:space="0" w:color="auto"/>
        <w:right w:val="none" w:sz="0" w:space="0" w:color="auto"/>
      </w:divBdr>
    </w:div>
    <w:div w:id="1698845008">
      <w:bodyDiv w:val="1"/>
      <w:marLeft w:val="0"/>
      <w:marRight w:val="0"/>
      <w:marTop w:val="0"/>
      <w:marBottom w:val="0"/>
      <w:divBdr>
        <w:top w:val="none" w:sz="0" w:space="0" w:color="auto"/>
        <w:left w:val="none" w:sz="0" w:space="0" w:color="auto"/>
        <w:bottom w:val="none" w:sz="0" w:space="0" w:color="auto"/>
        <w:right w:val="none" w:sz="0" w:space="0" w:color="auto"/>
      </w:divBdr>
    </w:div>
    <w:div w:id="1715502945">
      <w:bodyDiv w:val="1"/>
      <w:marLeft w:val="0"/>
      <w:marRight w:val="0"/>
      <w:marTop w:val="0"/>
      <w:marBottom w:val="0"/>
      <w:divBdr>
        <w:top w:val="none" w:sz="0" w:space="0" w:color="auto"/>
        <w:left w:val="none" w:sz="0" w:space="0" w:color="auto"/>
        <w:bottom w:val="none" w:sz="0" w:space="0" w:color="auto"/>
        <w:right w:val="none" w:sz="0" w:space="0" w:color="auto"/>
      </w:divBdr>
    </w:div>
    <w:div w:id="1848639723">
      <w:bodyDiv w:val="1"/>
      <w:marLeft w:val="0"/>
      <w:marRight w:val="0"/>
      <w:marTop w:val="0"/>
      <w:marBottom w:val="0"/>
      <w:divBdr>
        <w:top w:val="none" w:sz="0" w:space="0" w:color="auto"/>
        <w:left w:val="none" w:sz="0" w:space="0" w:color="auto"/>
        <w:bottom w:val="none" w:sz="0" w:space="0" w:color="auto"/>
        <w:right w:val="none" w:sz="0" w:space="0" w:color="auto"/>
      </w:divBdr>
    </w:div>
    <w:div w:id="1944610524">
      <w:bodyDiv w:val="1"/>
      <w:marLeft w:val="0"/>
      <w:marRight w:val="0"/>
      <w:marTop w:val="0"/>
      <w:marBottom w:val="0"/>
      <w:divBdr>
        <w:top w:val="none" w:sz="0" w:space="0" w:color="auto"/>
        <w:left w:val="none" w:sz="0" w:space="0" w:color="auto"/>
        <w:bottom w:val="none" w:sz="0" w:space="0" w:color="auto"/>
        <w:right w:val="none" w:sz="0" w:space="0" w:color="auto"/>
      </w:divBdr>
    </w:div>
    <w:div w:id="1949072365">
      <w:bodyDiv w:val="1"/>
      <w:marLeft w:val="0"/>
      <w:marRight w:val="0"/>
      <w:marTop w:val="0"/>
      <w:marBottom w:val="0"/>
      <w:divBdr>
        <w:top w:val="none" w:sz="0" w:space="0" w:color="auto"/>
        <w:left w:val="none" w:sz="0" w:space="0" w:color="auto"/>
        <w:bottom w:val="none" w:sz="0" w:space="0" w:color="auto"/>
        <w:right w:val="none" w:sz="0" w:space="0" w:color="auto"/>
      </w:divBdr>
    </w:div>
    <w:div w:id="2070152769">
      <w:bodyDiv w:val="1"/>
      <w:marLeft w:val="0"/>
      <w:marRight w:val="0"/>
      <w:marTop w:val="0"/>
      <w:marBottom w:val="0"/>
      <w:divBdr>
        <w:top w:val="none" w:sz="0" w:space="0" w:color="auto"/>
        <w:left w:val="none" w:sz="0" w:space="0" w:color="auto"/>
        <w:bottom w:val="none" w:sz="0" w:space="0" w:color="auto"/>
        <w:right w:val="none" w:sz="0" w:space="0" w:color="auto"/>
      </w:divBdr>
    </w:div>
    <w:div w:id="2097096028">
      <w:bodyDiv w:val="1"/>
      <w:marLeft w:val="0"/>
      <w:marRight w:val="0"/>
      <w:marTop w:val="0"/>
      <w:marBottom w:val="0"/>
      <w:divBdr>
        <w:top w:val="none" w:sz="0" w:space="0" w:color="auto"/>
        <w:left w:val="none" w:sz="0" w:space="0" w:color="auto"/>
        <w:bottom w:val="none" w:sz="0" w:space="0" w:color="auto"/>
        <w:right w:val="none" w:sz="0" w:space="0" w:color="auto"/>
      </w:divBdr>
    </w:div>
    <w:div w:id="2114014849">
      <w:bodyDiv w:val="1"/>
      <w:marLeft w:val="0"/>
      <w:marRight w:val="0"/>
      <w:marTop w:val="0"/>
      <w:marBottom w:val="0"/>
      <w:divBdr>
        <w:top w:val="none" w:sz="0" w:space="0" w:color="auto"/>
        <w:left w:val="none" w:sz="0" w:space="0" w:color="auto"/>
        <w:bottom w:val="none" w:sz="0" w:space="0" w:color="auto"/>
        <w:right w:val="none" w:sz="0" w:space="0" w:color="auto"/>
      </w:divBdr>
    </w:div>
    <w:div w:id="2136872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openxmlformats.org/officeDocument/2006/relationships/hyperlink" Target="https://github.com/umutcaglar/ecoli_multiple_growth_conditions"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marcotte@icmb.utexas.edu" TargetMode="External"/><Relationship Id="rId10" Type="http://schemas.openxmlformats.org/officeDocument/2006/relationships/hyperlink" Target="mailto:jbarrick@cm.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402EBA-1D4B-A74D-A1A7-639D8AF95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25515</Words>
  <Characters>145441</Characters>
  <Application>Microsoft Macintosh Word</Application>
  <DocSecurity>0</DocSecurity>
  <Lines>1212</Lines>
  <Paragraphs>341</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The E. coli molecular phenotype under different growth conditions</vt:lpstr>
      <vt:lpstr>    Abstract	</vt:lpstr>
      <vt:lpstr>    Introduction</vt:lpstr>
      <vt:lpstr>    </vt:lpstr>
      <vt:lpstr>    Results</vt:lpstr>
      <vt:lpstr>        Experimental design and data collection</vt:lpstr>
      <vt:lpstr>        We found that mRNA abundances were significantly clustered by growth phase, with</vt:lpstr>
      <vt:lpstr>        For protein abundances, the variables Na+ level, growth phase, and carbon source</vt:lpstr>
      <vt:lpstr>        In summary, the largest effect in mRNA abundances, growth phase, was similarly p</vt:lpstr>
      <vt:lpstr>        Identification of differentially expressed genes</vt:lpstr>
      <vt:lpstr>    Discussion</vt:lpstr>
    </vt:vector>
  </TitlesOfParts>
  <Company>ut austin</Company>
  <LinksUpToDate>false</LinksUpToDate>
  <CharactersWithSpaces>170615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umut caglar</dc:creator>
  <cp:keywords/>
  <dc:description/>
  <cp:lastModifiedBy>Claus Wilke</cp:lastModifiedBy>
  <cp:revision>3</cp:revision>
  <dcterms:created xsi:type="dcterms:W3CDTF">2016-09-30T18:33:00Z</dcterms:created>
  <dcterms:modified xsi:type="dcterms:W3CDTF">2016-09-30T18:54:00Z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zotero-version="4.0.29.5"&gt;&lt;session id="yDbQoxTv"/&gt;&lt;style id="http://www.zotero.org/styles/nature"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